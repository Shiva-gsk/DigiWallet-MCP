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4BA6" w14:textId="428E93CA" w:rsidR="00CD7F48" w:rsidRDefault="00916C20" w:rsidP="007B7368">
      <w:pPr>
        <w:pStyle w:val="Title"/>
        <w:pBdr>
          <w:top w:val="single" w:sz="24" w:space="1" w:color="auto"/>
        </w:pBdr>
        <w:jc w:val="center"/>
        <w:rPr>
          <w:sz w:val="60"/>
        </w:rPr>
      </w:pPr>
      <w:r>
        <w:rPr>
          <w:sz w:val="60"/>
        </w:rPr>
        <w:t>User Manual</w:t>
      </w:r>
    </w:p>
    <w:p w14:paraId="3B03ED28" w14:textId="77777777" w:rsidR="00CD7F48" w:rsidRDefault="00CD7F48" w:rsidP="007B7368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1DB2E0E2" w14:textId="0364B15B" w:rsidR="00CD7F48" w:rsidRPr="00762522" w:rsidRDefault="007B7368" w:rsidP="00762522">
      <w:pPr>
        <w:pStyle w:val="Title"/>
        <w:jc w:val="center"/>
        <w:rPr>
          <w:sz w:val="60"/>
        </w:rPr>
      </w:pPr>
      <w:r>
        <w:rPr>
          <w:sz w:val="60"/>
        </w:rPr>
        <w:t>Digital Wallet Management Syste</w:t>
      </w:r>
      <w:r w:rsidR="00762522">
        <w:rPr>
          <w:sz w:val="60"/>
        </w:rPr>
        <w:t>m</w:t>
      </w:r>
      <w:r w:rsidR="00CD7F48">
        <w:t xml:space="preserve"> </w:t>
      </w:r>
    </w:p>
    <w:p w14:paraId="7269FDDD" w14:textId="77777777" w:rsidR="00CD7F48" w:rsidRDefault="00CD7F48">
      <w:pPr>
        <w:pStyle w:val="ByLine"/>
        <w:spacing w:before="0" w:after="0"/>
      </w:pPr>
    </w:p>
    <w:p w14:paraId="673CF73A" w14:textId="77777777" w:rsidR="00CD7F48" w:rsidRDefault="00CD7F48">
      <w:pPr>
        <w:pStyle w:val="ByLine"/>
        <w:spacing w:before="0" w:after="0"/>
        <w:jc w:val="left"/>
        <w:rPr>
          <w:sz w:val="32"/>
        </w:rPr>
      </w:pPr>
    </w:p>
    <w:p w14:paraId="28E5544C" w14:textId="77777777" w:rsidR="00CD7F48" w:rsidRDefault="00CD7F48" w:rsidP="007B7368">
      <w:pPr>
        <w:pStyle w:val="ByLine"/>
        <w:spacing w:before="0"/>
        <w:jc w:val="left"/>
        <w:rPr>
          <w:sz w:val="32"/>
        </w:rPr>
      </w:pPr>
      <w:r>
        <w:rPr>
          <w:sz w:val="32"/>
        </w:rPr>
        <w:t xml:space="preserve">Prepared by </w:t>
      </w:r>
    </w:p>
    <w:p w14:paraId="041098F0" w14:textId="0BC7F33A" w:rsidR="00762522" w:rsidRDefault="00CD7F48" w:rsidP="007B7368">
      <w:pPr>
        <w:pStyle w:val="ByLine"/>
        <w:spacing w:before="120" w:after="120"/>
        <w:jc w:val="left"/>
      </w:pPr>
      <w:r>
        <w:t>Group</w:t>
      </w:r>
      <w:r w:rsidR="00762522">
        <w:t>: 09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634"/>
        <w:gridCol w:w="1173"/>
        <w:gridCol w:w="1492"/>
        <w:gridCol w:w="946"/>
        <w:gridCol w:w="4115"/>
      </w:tblGrid>
      <w:tr w:rsidR="00CD7F48" w14:paraId="14BE33F0" w14:textId="77777777" w:rsidTr="007B7368">
        <w:tc>
          <w:tcPr>
            <w:tcW w:w="2807" w:type="dxa"/>
            <w:gridSpan w:val="2"/>
          </w:tcPr>
          <w:p w14:paraId="211BE0D3" w14:textId="696D4386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 Somanath Reddy</w:t>
            </w:r>
          </w:p>
        </w:tc>
        <w:tc>
          <w:tcPr>
            <w:tcW w:w="2438" w:type="dxa"/>
            <w:gridSpan w:val="2"/>
          </w:tcPr>
          <w:p w14:paraId="458CC815" w14:textId="064A46FA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B230154CS</w:t>
            </w:r>
          </w:p>
        </w:tc>
        <w:tc>
          <w:tcPr>
            <w:tcW w:w="4115" w:type="dxa"/>
          </w:tcPr>
          <w:p w14:paraId="44E4B345" w14:textId="6FF2F8E7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alamuru_b230154cs@nitc.ac.in</w:t>
            </w:r>
          </w:p>
        </w:tc>
      </w:tr>
      <w:tr w:rsidR="00CD7F48" w14:paraId="69D1B49F" w14:textId="77777777" w:rsidTr="007B7368">
        <w:tc>
          <w:tcPr>
            <w:tcW w:w="2807" w:type="dxa"/>
            <w:gridSpan w:val="2"/>
          </w:tcPr>
          <w:p w14:paraId="5FDB37CE" w14:textId="1FC44958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K Akhil</w:t>
            </w:r>
          </w:p>
        </w:tc>
        <w:tc>
          <w:tcPr>
            <w:tcW w:w="2438" w:type="dxa"/>
            <w:gridSpan w:val="2"/>
          </w:tcPr>
          <w:p w14:paraId="77F8CDD2" w14:textId="52D4C2E8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B230374CS</w:t>
            </w:r>
          </w:p>
        </w:tc>
        <w:tc>
          <w:tcPr>
            <w:tcW w:w="4115" w:type="dxa"/>
          </w:tcPr>
          <w:tbl>
            <w:tblPr>
              <w:tblpPr w:leftFromText="180" w:rightFromText="180" w:vertAnchor="text" w:horzAnchor="margin" w:tblpY="-226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3354"/>
            </w:tblGrid>
            <w:tr w:rsidR="007B7368" w14:paraId="693AC7A7" w14:textId="77777777" w:rsidTr="007B7368">
              <w:tc>
                <w:tcPr>
                  <w:tcW w:w="3354" w:type="dxa"/>
                </w:tcPr>
                <w:p w14:paraId="3FDBAAF8" w14:textId="77777777" w:rsidR="007B7368" w:rsidRDefault="007B7368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kavalla_b230374cs@nitc.ac.in</w:t>
                  </w:r>
                </w:p>
              </w:tc>
            </w:tr>
          </w:tbl>
          <w:p w14:paraId="1EFCF863" w14:textId="6A9E6E37" w:rsidR="00CD7F48" w:rsidRDefault="00CD7F4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</w:tr>
      <w:tr w:rsidR="00CD7F48" w14:paraId="7BE4F169" w14:textId="77777777" w:rsidTr="007B7368">
        <w:tc>
          <w:tcPr>
            <w:tcW w:w="2807" w:type="dxa"/>
            <w:gridSpan w:val="2"/>
          </w:tcPr>
          <w:p w14:paraId="2D0B1C9E" w14:textId="483E6A64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G Shiva Kumar</w:t>
            </w:r>
          </w:p>
        </w:tc>
        <w:tc>
          <w:tcPr>
            <w:tcW w:w="2438" w:type="dxa"/>
            <w:gridSpan w:val="2"/>
          </w:tcPr>
          <w:p w14:paraId="1E559F9C" w14:textId="452ED265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B230957CS</w:t>
            </w:r>
          </w:p>
        </w:tc>
        <w:tc>
          <w:tcPr>
            <w:tcW w:w="4115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513"/>
            </w:tblGrid>
            <w:tr w:rsidR="007B7368" w14:paraId="48CF9CCF" w14:textId="77777777" w:rsidTr="00DA6CED">
              <w:tc>
                <w:tcPr>
                  <w:tcW w:w="3110" w:type="dxa"/>
                </w:tcPr>
                <w:p w14:paraId="300B9E96" w14:textId="5DED5832" w:rsidR="007B7368" w:rsidRDefault="007B7368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gulapala_b230957cs@nitc.ac.in</w:t>
                  </w:r>
                </w:p>
              </w:tc>
            </w:tr>
          </w:tbl>
          <w:p w14:paraId="55D8DEB7" w14:textId="3AD8F3BE" w:rsidR="00CD7F48" w:rsidRDefault="00CD7F4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</w:tr>
      <w:tr w:rsidR="00CD7F48" w14:paraId="63D44484" w14:textId="77777777" w:rsidTr="007B7368">
        <w:tc>
          <w:tcPr>
            <w:tcW w:w="2807" w:type="dxa"/>
            <w:gridSpan w:val="2"/>
          </w:tcPr>
          <w:p w14:paraId="190E4EAB" w14:textId="1D846BBA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K Manaswin</w:t>
            </w:r>
          </w:p>
        </w:tc>
        <w:tc>
          <w:tcPr>
            <w:tcW w:w="2438" w:type="dxa"/>
            <w:gridSpan w:val="2"/>
          </w:tcPr>
          <w:p w14:paraId="54ECC3F8" w14:textId="7B7B5125" w:rsidR="00CD7F4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B230668CS</w:t>
            </w:r>
          </w:p>
        </w:tc>
        <w:tc>
          <w:tcPr>
            <w:tcW w:w="4115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354"/>
            </w:tblGrid>
            <w:tr w:rsidR="007B7368" w14:paraId="73478CF2" w14:textId="77777777" w:rsidTr="00DA6CED">
              <w:tc>
                <w:tcPr>
                  <w:tcW w:w="3110" w:type="dxa"/>
                </w:tcPr>
                <w:p w14:paraId="5FD7C258" w14:textId="189558F0" w:rsidR="007B7368" w:rsidRDefault="007B7368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kathuri_b230668cs@nitc.ac.in</w:t>
                  </w:r>
                </w:p>
              </w:tc>
            </w:tr>
            <w:tr w:rsidR="00762522" w14:paraId="1A9C7021" w14:textId="77777777" w:rsidTr="00DA6CED">
              <w:tc>
                <w:tcPr>
                  <w:tcW w:w="3110" w:type="dxa"/>
                </w:tcPr>
                <w:p w14:paraId="050D6AF0" w14:textId="77777777" w:rsidR="00762522" w:rsidRDefault="00762522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</w:p>
                <w:p w14:paraId="2972CC16" w14:textId="77777777" w:rsidR="00762522" w:rsidRDefault="00762522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</w:p>
                <w:p w14:paraId="5477635C" w14:textId="77777777" w:rsidR="00762522" w:rsidRDefault="00762522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</w:p>
                <w:p w14:paraId="3EF15E29" w14:textId="77777777" w:rsidR="00762522" w:rsidRDefault="00762522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</w:p>
                <w:p w14:paraId="07DF3FBA" w14:textId="032BB5FD" w:rsidR="00762522" w:rsidRDefault="00762522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</w:p>
              </w:tc>
            </w:tr>
            <w:tr w:rsidR="007B7368" w14:paraId="3007E4A1" w14:textId="77777777" w:rsidTr="00DA6CED">
              <w:tc>
                <w:tcPr>
                  <w:tcW w:w="3110" w:type="dxa"/>
                </w:tcPr>
                <w:p w14:paraId="5C6F2C6B" w14:textId="77777777" w:rsidR="007B7368" w:rsidRDefault="007B7368" w:rsidP="007B7368">
                  <w:pPr>
                    <w:pStyle w:val="ByLine"/>
                    <w:spacing w:before="0" w:after="0"/>
                    <w:jc w:val="left"/>
                    <w:rPr>
                      <w:sz w:val="22"/>
                    </w:rPr>
                  </w:pPr>
                </w:p>
              </w:tc>
            </w:tr>
          </w:tbl>
          <w:p w14:paraId="1A26F6BC" w14:textId="721D39A7" w:rsidR="007B7368" w:rsidRDefault="007B7368" w:rsidP="007B7368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</w:tr>
      <w:tr w:rsidR="00CD7F48" w14:paraId="526FC7F5" w14:textId="77777777" w:rsidTr="007B7368">
        <w:trPr>
          <w:gridBefore w:val="1"/>
          <w:wBefore w:w="1634" w:type="dxa"/>
        </w:trPr>
        <w:tc>
          <w:tcPr>
            <w:tcW w:w="2665" w:type="dxa"/>
            <w:gridSpan w:val="2"/>
          </w:tcPr>
          <w:p w14:paraId="02EA5E5B" w14:textId="77777777" w:rsidR="00CD7F48" w:rsidRDefault="00CD7F48" w:rsidP="007B736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t>Instructor:</w:t>
            </w:r>
          </w:p>
        </w:tc>
        <w:tc>
          <w:tcPr>
            <w:tcW w:w="5061" w:type="dxa"/>
            <w:gridSpan w:val="2"/>
          </w:tcPr>
          <w:p w14:paraId="74328D9D" w14:textId="24DE0BA7" w:rsidR="00CD7F48" w:rsidRPr="00916C20" w:rsidRDefault="00916C20" w:rsidP="007B7368">
            <w:pPr>
              <w:pStyle w:val="ByLine"/>
              <w:spacing w:before="120" w:after="0"/>
              <w:jc w:val="left"/>
              <w:rPr>
                <w:iCs/>
                <w:sz w:val="22"/>
              </w:rPr>
            </w:pPr>
            <w:r w:rsidRPr="00916C20">
              <w:rPr>
                <w:iCs/>
                <w:sz w:val="22"/>
              </w:rPr>
              <w:t>Dr. M Prabhu</w:t>
            </w:r>
          </w:p>
        </w:tc>
      </w:tr>
      <w:tr w:rsidR="00CD7F48" w14:paraId="0F3E5001" w14:textId="77777777" w:rsidTr="007B7368">
        <w:trPr>
          <w:gridBefore w:val="1"/>
          <w:wBefore w:w="1634" w:type="dxa"/>
        </w:trPr>
        <w:tc>
          <w:tcPr>
            <w:tcW w:w="2665" w:type="dxa"/>
            <w:gridSpan w:val="2"/>
          </w:tcPr>
          <w:p w14:paraId="2556DF97" w14:textId="77777777" w:rsidR="00CD7F48" w:rsidRDefault="00CD7F48" w:rsidP="007B7368">
            <w:pPr>
              <w:pStyle w:val="ByLine"/>
              <w:spacing w:before="120" w:after="0"/>
              <w:jc w:val="left"/>
            </w:pPr>
            <w:r>
              <w:t>Course:</w:t>
            </w:r>
          </w:p>
        </w:tc>
        <w:tc>
          <w:tcPr>
            <w:tcW w:w="5061" w:type="dxa"/>
            <w:gridSpan w:val="2"/>
          </w:tcPr>
          <w:p w14:paraId="10CC78AD" w14:textId="7BDA16EA" w:rsidR="00CD7F48" w:rsidRDefault="007B7368" w:rsidP="007B736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Database Management System (CS2011E)</w:t>
            </w:r>
          </w:p>
        </w:tc>
      </w:tr>
      <w:tr w:rsidR="00CD7F48" w14:paraId="30DD7E79" w14:textId="77777777" w:rsidTr="007B7368">
        <w:trPr>
          <w:gridBefore w:val="1"/>
          <w:wBefore w:w="1634" w:type="dxa"/>
        </w:trPr>
        <w:tc>
          <w:tcPr>
            <w:tcW w:w="2665" w:type="dxa"/>
            <w:gridSpan w:val="2"/>
          </w:tcPr>
          <w:p w14:paraId="087CEB33" w14:textId="77777777" w:rsidR="00CD7F48" w:rsidRDefault="00CD7F48" w:rsidP="007B736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t>Date:</w:t>
            </w:r>
          </w:p>
        </w:tc>
        <w:tc>
          <w:tcPr>
            <w:tcW w:w="5061" w:type="dxa"/>
            <w:gridSpan w:val="2"/>
          </w:tcPr>
          <w:p w14:paraId="4A585F27" w14:textId="31BA70BD" w:rsidR="00CD7F48" w:rsidRDefault="00916C20" w:rsidP="007B736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31</w:t>
            </w:r>
            <w:r w:rsidRPr="00916C20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March 2025</w:t>
            </w:r>
          </w:p>
          <w:p w14:paraId="5883BEAD" w14:textId="5136DFA5" w:rsidR="00916C20" w:rsidRDefault="00916C20" w:rsidP="007B7368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412E8CE4" w14:textId="77777777" w:rsidR="00916C20" w:rsidRDefault="00916C20" w:rsidP="007B7368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3B57C2EB" w14:textId="4C947BC2" w:rsidR="00762522" w:rsidRDefault="00762522" w:rsidP="007B7368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3C49BE46" w14:textId="77777777" w:rsidR="003C5603" w:rsidRPr="003C5603" w:rsidRDefault="00CD7F4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Start w:id="10" w:name="_Toc397335648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Contents</w:t>
      </w:r>
      <w:bookmarkEnd w:id="5"/>
      <w:bookmarkEnd w:id="6"/>
      <w:bookmarkEnd w:id="7"/>
      <w:bookmarkEnd w:id="8"/>
      <w:bookmarkEnd w:id="9"/>
      <w:bookmarkEnd w:id="10"/>
      <w:r w:rsidRPr="003C5603">
        <w:rPr>
          <w:rFonts w:ascii="Arial" w:hAnsi="Arial"/>
        </w:rPr>
        <w:fldChar w:fldCharType="begin"/>
      </w:r>
      <w:r w:rsidRPr="003C5603">
        <w:rPr>
          <w:rFonts w:ascii="Arial" w:hAnsi="Arial"/>
        </w:rPr>
        <w:instrText xml:space="preserve"> TOC \o "1-2" \t "TOCentry,1" </w:instrText>
      </w:r>
      <w:r w:rsidRPr="003C5603">
        <w:rPr>
          <w:rFonts w:ascii="Arial" w:hAnsi="Arial"/>
        </w:rPr>
        <w:fldChar w:fldCharType="separate"/>
      </w:r>
    </w:p>
    <w:p w14:paraId="7417E12F" w14:textId="555615AA" w:rsidR="003C5603" w:rsidRPr="003C5603" w:rsidRDefault="003C5603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/>
          <w:noProof/>
        </w:rPr>
        <w:t>Contents</w:t>
      </w:r>
      <w:r w:rsidRPr="003C5603">
        <w:rPr>
          <w:noProof/>
        </w:rPr>
        <w:tab/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_Toc397335648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t>ii</w:t>
      </w:r>
      <w:r w:rsidRPr="003C5603">
        <w:rPr>
          <w:noProof/>
        </w:rPr>
        <w:fldChar w:fldCharType="end"/>
      </w:r>
    </w:p>
    <w:p w14:paraId="5326AB34" w14:textId="41E76968" w:rsidR="003C5603" w:rsidRPr="003C5603" w:rsidRDefault="003C5603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="001D3AD1">
        <w:rPr>
          <w:rFonts w:ascii="Arial" w:hAnsi="Arial"/>
          <w:noProof/>
        </w:rPr>
        <w:t>Introduction</w:t>
      </w:r>
      <w:r w:rsidRPr="003C5603">
        <w:rPr>
          <w:noProof/>
        </w:rPr>
        <w:tab/>
      </w:r>
      <w:r w:rsidR="00B640AD">
        <w:rPr>
          <w:noProof/>
        </w:rPr>
        <w:t>1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_Toc397335650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6E6799E9" w14:textId="1986289A" w:rsidR="003C5603" w:rsidRPr="003C5603" w:rsidRDefault="003C5603" w:rsidP="00762522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1.1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Docu</w:t>
      </w:r>
      <w:r w:rsidR="00762522">
        <w:rPr>
          <w:rFonts w:ascii="Arial" w:hAnsi="Arial"/>
          <w:noProof/>
        </w:rPr>
        <w:t>ment Objectives</w:t>
      </w:r>
      <w:r w:rsidRPr="003C5603">
        <w:rPr>
          <w:noProof/>
        </w:rPr>
        <w:tab/>
      </w:r>
      <w:r w:rsidR="00A8378E">
        <w:rPr>
          <w:noProof/>
        </w:rPr>
        <w:t>1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_Toc397335651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17887835" w14:textId="116C3D8A" w:rsidR="003C5603" w:rsidRPr="003C5603" w:rsidRDefault="003C5603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1.</w:t>
      </w:r>
      <w:r w:rsidR="00762522">
        <w:rPr>
          <w:rFonts w:ascii="Arial" w:hAnsi="Arial" w:cs="Symbol"/>
          <w:noProof/>
        </w:rPr>
        <w:t>2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Intended Audience and Document Overview</w:t>
      </w:r>
      <w:r w:rsidRPr="003C5603">
        <w:rPr>
          <w:noProof/>
        </w:rPr>
        <w:tab/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_Toc397335653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t>1</w:t>
      </w:r>
      <w:r w:rsidRPr="003C5603">
        <w:rPr>
          <w:noProof/>
        </w:rPr>
        <w:fldChar w:fldCharType="end"/>
      </w:r>
    </w:p>
    <w:p w14:paraId="610B7E6C" w14:textId="0E5A24B0" w:rsidR="003C5603" w:rsidRPr="003C5603" w:rsidRDefault="003C5603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="001D3AD1">
        <w:rPr>
          <w:rFonts w:ascii="Arial" w:hAnsi="Arial"/>
          <w:noProof/>
        </w:rPr>
        <w:t>getting started</w:t>
      </w:r>
      <w:r w:rsidRPr="003C5603">
        <w:rPr>
          <w:noProof/>
        </w:rPr>
        <w:tab/>
      </w:r>
      <w:r w:rsidR="00B043D2">
        <w:rPr>
          <w:noProof/>
        </w:rPr>
        <w:t>1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_Toc397335657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10FDDBD0" w14:textId="333E2624" w:rsidR="003C5603" w:rsidRPr="003C5603" w:rsidRDefault="003C5603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2.1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1D3AD1">
        <w:rPr>
          <w:rFonts w:ascii="Arial" w:hAnsi="Arial"/>
          <w:noProof/>
        </w:rPr>
        <w:t>R</w:t>
      </w:r>
      <w:r w:rsidR="006A7346">
        <w:rPr>
          <w:rFonts w:ascii="Arial" w:hAnsi="Arial"/>
          <w:noProof/>
        </w:rPr>
        <w:t>equirements</w:t>
      </w:r>
      <w:r w:rsidRPr="003C5603">
        <w:rPr>
          <w:noProof/>
        </w:rPr>
        <w:tab/>
      </w:r>
      <w:r w:rsidR="00B043D2">
        <w:rPr>
          <w:noProof/>
        </w:rPr>
        <w:t>1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_Toc397335658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388CE6CF" w14:textId="724A0160" w:rsidR="003C5603" w:rsidRPr="003C5603" w:rsidRDefault="003C5603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="00B45ADD">
        <w:rPr>
          <w:rFonts w:ascii="Arial" w:hAnsi="Arial"/>
          <w:noProof/>
        </w:rPr>
        <w:t>project Overview</w:t>
      </w:r>
      <w:r w:rsidRPr="003C5603">
        <w:rPr>
          <w:noProof/>
        </w:rPr>
        <w:tab/>
      </w:r>
      <w:r w:rsidR="00B043D2">
        <w:rPr>
          <w:noProof/>
        </w:rPr>
        <w:t>2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_Toc397335662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107F7595" w14:textId="1C23B8F6" w:rsidR="003C5603" w:rsidRPr="003C5603" w:rsidRDefault="003C5603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3.1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6A5E4E">
        <w:rPr>
          <w:rFonts w:ascii="Arial" w:hAnsi="Arial"/>
          <w:noProof/>
        </w:rPr>
        <w:t xml:space="preserve">Overview Of </w:t>
      </w:r>
      <w:r w:rsidR="00F04012">
        <w:rPr>
          <w:rFonts w:ascii="Arial" w:hAnsi="Arial"/>
          <w:noProof/>
        </w:rPr>
        <w:t>Digital Wallet Mangement System</w:t>
      </w:r>
      <w:r w:rsidRPr="003C5603">
        <w:rPr>
          <w:noProof/>
        </w:rPr>
        <w:tab/>
      </w:r>
      <w:r w:rsidR="00B043D2">
        <w:rPr>
          <w:noProof/>
        </w:rPr>
        <w:t>2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_Toc397335663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04CE9B91" w14:textId="217B7D3A" w:rsidR="003C5603" w:rsidRPr="003C5603" w:rsidRDefault="003C5603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3.2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F04012">
        <w:rPr>
          <w:rFonts w:ascii="Arial" w:hAnsi="Arial"/>
          <w:noProof/>
        </w:rPr>
        <w:t>Key Features</w:t>
      </w:r>
      <w:r w:rsidRPr="003C5603">
        <w:rPr>
          <w:noProof/>
        </w:rPr>
        <w:tab/>
      </w:r>
      <w:r w:rsidR="00B043D2">
        <w:rPr>
          <w:noProof/>
        </w:rPr>
        <w:t>2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_Toc397335664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0532B344" w14:textId="197FD4F7" w:rsidR="003C5603" w:rsidRDefault="003C5603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3C5603">
        <w:rPr>
          <w:rFonts w:ascii="Arial" w:hAnsi="Arial" w:cs="Symbol"/>
          <w:noProof/>
        </w:rPr>
        <w:t>3.3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F04012">
        <w:rPr>
          <w:rFonts w:ascii="Arial" w:hAnsi="Arial"/>
          <w:noProof/>
        </w:rPr>
        <w:t>System Components</w:t>
      </w:r>
      <w:r w:rsidRPr="003C5603">
        <w:rPr>
          <w:noProof/>
        </w:rPr>
        <w:tab/>
      </w:r>
      <w:r w:rsidR="00B043D2">
        <w:rPr>
          <w:noProof/>
        </w:rPr>
        <w:t>3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_Toc397335665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7D53362B" w14:textId="5819D8BA" w:rsidR="00762522" w:rsidRDefault="00762522" w:rsidP="00762522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3C5603">
        <w:rPr>
          <w:rFonts w:ascii="Arial" w:hAnsi="Arial" w:cs="Symbol"/>
          <w:noProof/>
        </w:rPr>
        <w:t>3.</w:t>
      </w:r>
      <w:r>
        <w:rPr>
          <w:rFonts w:ascii="Arial" w:hAnsi="Arial" w:cs="Symbol"/>
          <w:noProof/>
        </w:rPr>
        <w:t>4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F04012">
        <w:rPr>
          <w:rFonts w:ascii="Arial" w:hAnsi="Arial"/>
          <w:noProof/>
        </w:rPr>
        <w:t>Benefits</w:t>
      </w:r>
      <w:r w:rsidRPr="003C5603">
        <w:rPr>
          <w:noProof/>
        </w:rPr>
        <w:tab/>
      </w:r>
      <w:r w:rsidR="00B043D2">
        <w:rPr>
          <w:noProof/>
        </w:rPr>
        <w:t>3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_Toc397335665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0E5A62EB" w14:textId="729C3EF8" w:rsidR="00125161" w:rsidRPr="00762522" w:rsidRDefault="00125161" w:rsidP="00125161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3.</w:t>
      </w:r>
      <w:r w:rsidR="0046099F">
        <w:rPr>
          <w:rFonts w:ascii="Arial" w:hAnsi="Arial" w:cs="Symbol"/>
          <w:noProof/>
        </w:rPr>
        <w:t>5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46099F">
        <w:rPr>
          <w:rFonts w:ascii="Arial" w:hAnsi="Arial"/>
          <w:noProof/>
        </w:rPr>
        <w:t>Target Users</w:t>
      </w:r>
      <w:r w:rsidRPr="003C5603">
        <w:rPr>
          <w:noProof/>
        </w:rPr>
        <w:tab/>
      </w:r>
      <w:r w:rsidR="00B043D2">
        <w:rPr>
          <w:noProof/>
        </w:rPr>
        <w:t>3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_Toc397335665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74E8498B" w14:textId="77777777" w:rsidR="00125161" w:rsidRPr="00125161" w:rsidRDefault="00125161" w:rsidP="00125161">
      <w:pPr>
        <w:rPr>
          <w:rFonts w:eastAsia="MS Mincho"/>
        </w:rPr>
      </w:pPr>
    </w:p>
    <w:p w14:paraId="0513E3EA" w14:textId="0C7CD760" w:rsidR="003C5603" w:rsidRPr="003C5603" w:rsidRDefault="003C5603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4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="0046099F">
        <w:rPr>
          <w:rFonts w:ascii="Arial" w:hAnsi="Arial"/>
          <w:noProof/>
        </w:rPr>
        <w:t>dashboard overview</w:t>
      </w:r>
      <w:r w:rsidRPr="003C5603">
        <w:rPr>
          <w:noProof/>
        </w:rPr>
        <w:tab/>
      </w:r>
      <w:r w:rsidR="00B043D2">
        <w:rPr>
          <w:noProof/>
        </w:rPr>
        <w:t>3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_Toc397335666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671B41ED" w14:textId="5A9BFF60" w:rsidR="003C5603" w:rsidRPr="003C5603" w:rsidRDefault="003C5603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4.1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46099F">
        <w:rPr>
          <w:rFonts w:ascii="Arial" w:hAnsi="Arial"/>
          <w:noProof/>
        </w:rPr>
        <w:t>Home Page</w:t>
      </w:r>
      <w:r w:rsidRPr="003C5603">
        <w:rPr>
          <w:noProof/>
        </w:rPr>
        <w:tab/>
      </w:r>
      <w:r w:rsidR="00B043D2">
        <w:rPr>
          <w:noProof/>
        </w:rPr>
        <w:t>3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_Toc397335667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1BBD0A99" w14:textId="1187CC13" w:rsidR="003C5603" w:rsidRPr="003C5603" w:rsidRDefault="003C5603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4.2</w:t>
      </w:r>
      <w:r w:rsidRPr="003C5603">
        <w:rPr>
          <w:rFonts w:eastAsia="MS Mincho"/>
          <w:smallCaps w:val="0"/>
          <w:noProof/>
          <w:sz w:val="24"/>
          <w:szCs w:val="24"/>
          <w:lang w:val="en-US" w:eastAsia="ja-JP" w:bidi="ar-SA"/>
        </w:rPr>
        <w:tab/>
      </w:r>
      <w:r w:rsidR="0046099F">
        <w:rPr>
          <w:rFonts w:ascii="Arial" w:hAnsi="Arial"/>
          <w:noProof/>
        </w:rPr>
        <w:t>Admin Page</w:t>
      </w:r>
      <w:r w:rsidRPr="003C5603">
        <w:rPr>
          <w:noProof/>
        </w:rPr>
        <w:tab/>
      </w:r>
      <w:r w:rsidR="00B043D2">
        <w:rPr>
          <w:noProof/>
        </w:rPr>
        <w:t>4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_Toc397335668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3ED4D3FA" w14:textId="77777777" w:rsidR="00766C41" w:rsidRPr="00766C41" w:rsidRDefault="00766C41" w:rsidP="00766C41">
      <w:pPr>
        <w:rPr>
          <w:rFonts w:eastAsia="MS Mincho"/>
        </w:rPr>
      </w:pPr>
    </w:p>
    <w:p w14:paraId="3F27FA4A" w14:textId="4D76B53F" w:rsidR="0046099F" w:rsidRPr="003C5603" w:rsidRDefault="0046099F" w:rsidP="0046099F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5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Making Payment</w:t>
      </w:r>
      <w:r w:rsidRPr="003C5603">
        <w:rPr>
          <w:noProof/>
        </w:rPr>
        <w:tab/>
      </w:r>
      <w:r w:rsidR="00B043D2">
        <w:rPr>
          <w:noProof/>
        </w:rPr>
        <w:t>5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_Toc397335666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695B07ED" w14:textId="5E140F52" w:rsidR="0046099F" w:rsidRPr="003C5603" w:rsidRDefault="0046099F" w:rsidP="0046099F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6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Money Request management</w:t>
      </w:r>
      <w:r w:rsidRPr="003C5603">
        <w:rPr>
          <w:noProof/>
        </w:rPr>
        <w:tab/>
      </w:r>
      <w:r w:rsidR="00B043D2">
        <w:rPr>
          <w:noProof/>
        </w:rPr>
        <w:t>5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_Toc397335666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37402326" w14:textId="429CAA09" w:rsidR="0046099F" w:rsidRPr="003C5603" w:rsidRDefault="00E932CF" w:rsidP="0046099F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7</w:t>
      </w:r>
      <w:r w:rsidR="0046099F"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Wallet Management</w:t>
      </w:r>
      <w:r w:rsidR="0046099F" w:rsidRPr="003C5603">
        <w:rPr>
          <w:noProof/>
        </w:rPr>
        <w:tab/>
      </w:r>
      <w:r w:rsidR="00B043D2">
        <w:rPr>
          <w:noProof/>
        </w:rPr>
        <w:t>6</w:t>
      </w:r>
      <w:r w:rsidR="0046099F" w:rsidRPr="003C5603">
        <w:rPr>
          <w:noProof/>
        </w:rPr>
        <w:fldChar w:fldCharType="begin"/>
      </w:r>
      <w:r w:rsidR="0046099F" w:rsidRPr="003C5603">
        <w:rPr>
          <w:noProof/>
        </w:rPr>
        <w:instrText xml:space="preserve"> PAGEREF _Toc397335666 \h </w:instrText>
      </w:r>
      <w:r w:rsidR="0046099F" w:rsidRPr="003C5603">
        <w:rPr>
          <w:noProof/>
        </w:rPr>
      </w:r>
      <w:r w:rsidR="0046099F" w:rsidRPr="003C5603">
        <w:rPr>
          <w:noProof/>
        </w:rPr>
        <w:fldChar w:fldCharType="separate"/>
      </w:r>
      <w:r w:rsidR="0046099F" w:rsidRPr="003C5603">
        <w:rPr>
          <w:noProof/>
        </w:rPr>
        <w:fldChar w:fldCharType="end"/>
      </w:r>
    </w:p>
    <w:p w14:paraId="56FDE362" w14:textId="10B43A6A" w:rsidR="0046099F" w:rsidRPr="003C5603" w:rsidRDefault="00E932CF" w:rsidP="0046099F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8</w:t>
      </w:r>
      <w:r w:rsidR="0046099F"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Transaction Management</w:t>
      </w:r>
      <w:r w:rsidR="0046099F" w:rsidRPr="003C5603">
        <w:rPr>
          <w:noProof/>
        </w:rPr>
        <w:tab/>
      </w:r>
      <w:r w:rsidR="0039521E">
        <w:rPr>
          <w:noProof/>
        </w:rPr>
        <w:t>7</w:t>
      </w:r>
      <w:r w:rsidR="0046099F" w:rsidRPr="003C5603">
        <w:rPr>
          <w:noProof/>
        </w:rPr>
        <w:fldChar w:fldCharType="begin"/>
      </w:r>
      <w:r w:rsidR="0046099F" w:rsidRPr="003C5603">
        <w:rPr>
          <w:noProof/>
        </w:rPr>
        <w:instrText xml:space="preserve"> PAGEREF _Toc397335666 \h </w:instrText>
      </w:r>
      <w:r w:rsidR="0046099F" w:rsidRPr="003C5603">
        <w:rPr>
          <w:noProof/>
        </w:rPr>
      </w:r>
      <w:r w:rsidR="0046099F" w:rsidRPr="003C5603">
        <w:rPr>
          <w:noProof/>
        </w:rPr>
        <w:fldChar w:fldCharType="separate"/>
      </w:r>
      <w:r w:rsidR="0046099F" w:rsidRPr="003C5603">
        <w:rPr>
          <w:noProof/>
        </w:rPr>
        <w:fldChar w:fldCharType="end"/>
      </w:r>
    </w:p>
    <w:p w14:paraId="53334DD7" w14:textId="6D319DA4" w:rsidR="0046099F" w:rsidRDefault="00E932CF" w:rsidP="0046099F">
      <w:pPr>
        <w:pStyle w:val="TOC1"/>
        <w:tabs>
          <w:tab w:val="left" w:pos="480"/>
          <w:tab w:val="right" w:leader="dot" w:pos="9350"/>
        </w:tabs>
        <w:rPr>
          <w:noProof/>
        </w:rPr>
      </w:pPr>
      <w:r>
        <w:rPr>
          <w:rFonts w:ascii="Arial" w:hAnsi="Arial" w:cs="Symbol"/>
          <w:noProof/>
        </w:rPr>
        <w:t>9</w:t>
      </w:r>
      <w:r w:rsidR="0046099F"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Integration with other services</w:t>
      </w:r>
      <w:r w:rsidR="0046099F" w:rsidRPr="003C5603">
        <w:rPr>
          <w:noProof/>
        </w:rPr>
        <w:tab/>
      </w:r>
      <w:r w:rsidR="0039521E">
        <w:rPr>
          <w:noProof/>
        </w:rPr>
        <w:t>7</w:t>
      </w:r>
      <w:r w:rsidR="0046099F" w:rsidRPr="003C5603">
        <w:rPr>
          <w:noProof/>
        </w:rPr>
        <w:fldChar w:fldCharType="begin"/>
      </w:r>
      <w:r w:rsidR="0046099F" w:rsidRPr="003C5603">
        <w:rPr>
          <w:noProof/>
        </w:rPr>
        <w:instrText xml:space="preserve"> PAGEREF _Toc397335666 \h </w:instrText>
      </w:r>
      <w:r w:rsidR="0046099F" w:rsidRPr="003C5603">
        <w:rPr>
          <w:noProof/>
        </w:rPr>
      </w:r>
      <w:r w:rsidR="0046099F" w:rsidRPr="003C5603">
        <w:rPr>
          <w:noProof/>
        </w:rPr>
        <w:fldChar w:fldCharType="separate"/>
      </w:r>
      <w:r w:rsidR="0046099F" w:rsidRPr="003C5603">
        <w:rPr>
          <w:noProof/>
        </w:rPr>
        <w:fldChar w:fldCharType="end"/>
      </w:r>
    </w:p>
    <w:p w14:paraId="6FB55E1A" w14:textId="23799211" w:rsidR="008E7E38" w:rsidRDefault="008E7E38" w:rsidP="008E7E38">
      <w:pPr>
        <w:pStyle w:val="TOC1"/>
        <w:tabs>
          <w:tab w:val="left" w:pos="480"/>
          <w:tab w:val="right" w:leader="dot" w:pos="9350"/>
        </w:tabs>
        <w:rPr>
          <w:noProof/>
        </w:rPr>
      </w:pPr>
      <w:r>
        <w:rPr>
          <w:rFonts w:ascii="Arial" w:hAnsi="Arial" w:cs="Symbol"/>
          <w:noProof/>
        </w:rPr>
        <w:t>10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User Profile and Settings</w:t>
      </w:r>
      <w:r w:rsidRPr="003C5603">
        <w:rPr>
          <w:noProof/>
        </w:rPr>
        <w:tab/>
      </w:r>
      <w:r w:rsidR="0039521E">
        <w:rPr>
          <w:noProof/>
        </w:rPr>
        <w:t>8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_Toc397335666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2A67D4BC" w14:textId="09E568D3" w:rsidR="008E7E38" w:rsidRPr="003C5603" w:rsidRDefault="008E7E38" w:rsidP="008E7E38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1</w:t>
      </w:r>
      <w:r>
        <w:rPr>
          <w:rFonts w:ascii="Arial" w:hAnsi="Arial" w:cs="Symbol"/>
          <w:noProof/>
        </w:rPr>
        <w:t>1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trouble</w:t>
      </w:r>
      <w:r w:rsidR="00872241">
        <w:rPr>
          <w:rFonts w:ascii="Arial" w:hAnsi="Arial"/>
          <w:noProof/>
        </w:rPr>
        <w:t xml:space="preserve"> shooting</w:t>
      </w:r>
      <w:r w:rsidRPr="003C5603">
        <w:rPr>
          <w:noProof/>
        </w:rPr>
        <w:tab/>
      </w:r>
      <w:r w:rsidR="0039521E">
        <w:rPr>
          <w:noProof/>
        </w:rPr>
        <w:t>9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_Toc397335666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3F678EFF" w14:textId="4B40BE83" w:rsidR="008E7E38" w:rsidRPr="003C5603" w:rsidRDefault="008E7E38" w:rsidP="008E7E38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1</w:t>
      </w:r>
      <w:r>
        <w:rPr>
          <w:rFonts w:ascii="Arial" w:hAnsi="Arial" w:cs="Symbol"/>
          <w:noProof/>
        </w:rPr>
        <w:t>2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>
        <w:rPr>
          <w:rFonts w:ascii="Arial" w:hAnsi="Arial"/>
          <w:noProof/>
        </w:rPr>
        <w:t>contact and support</w:t>
      </w:r>
      <w:r w:rsidRPr="003C5603">
        <w:rPr>
          <w:noProof/>
        </w:rPr>
        <w:tab/>
      </w:r>
      <w:r w:rsidR="0039521E">
        <w:rPr>
          <w:noProof/>
        </w:rPr>
        <w:t>11</w:t>
      </w:r>
      <w:r w:rsidRPr="003C5603">
        <w:rPr>
          <w:noProof/>
        </w:rPr>
        <w:fldChar w:fldCharType="begin"/>
      </w:r>
      <w:r w:rsidRPr="003C5603">
        <w:rPr>
          <w:noProof/>
        </w:rPr>
        <w:instrText xml:space="preserve"> PAGEREF _Toc397335666 \h </w:instrText>
      </w:r>
      <w:r w:rsidRPr="003C5603">
        <w:rPr>
          <w:noProof/>
        </w:rPr>
      </w:r>
      <w:r w:rsidRPr="003C5603">
        <w:rPr>
          <w:noProof/>
        </w:rPr>
        <w:fldChar w:fldCharType="separate"/>
      </w:r>
      <w:r w:rsidRPr="003C5603">
        <w:rPr>
          <w:noProof/>
        </w:rPr>
        <w:fldChar w:fldCharType="end"/>
      </w:r>
    </w:p>
    <w:p w14:paraId="54CF2914" w14:textId="77777777" w:rsidR="008E7E38" w:rsidRPr="008E7E38" w:rsidRDefault="008E7E38" w:rsidP="008E7E38">
      <w:pPr>
        <w:rPr>
          <w:rFonts w:eastAsia="MS Mincho"/>
        </w:rPr>
      </w:pPr>
    </w:p>
    <w:p w14:paraId="26B4588A" w14:textId="77777777" w:rsidR="008E7E38" w:rsidRPr="008E7E38" w:rsidRDefault="008E7E38" w:rsidP="008E7E38">
      <w:pPr>
        <w:rPr>
          <w:rFonts w:eastAsia="MS Mincho"/>
        </w:rPr>
      </w:pPr>
    </w:p>
    <w:p w14:paraId="6E3524A3" w14:textId="282A26AB" w:rsidR="00CD7F48" w:rsidRDefault="00CD7F48">
      <w:r w:rsidRPr="003C5603">
        <w:fldChar w:fldCharType="end"/>
      </w:r>
    </w:p>
    <w:p w14:paraId="07CB69F8" w14:textId="77777777" w:rsidR="00CD7F48" w:rsidRDefault="00CD7F48"/>
    <w:p w14:paraId="21AD002D" w14:textId="77777777" w:rsidR="00CD7F48" w:rsidRDefault="00CD7F48"/>
    <w:p w14:paraId="04EC70DA" w14:textId="77777777" w:rsidR="00CD7F48" w:rsidRDefault="00CD7F48"/>
    <w:p w14:paraId="7DB21F01" w14:textId="77777777" w:rsidR="00CD7F48" w:rsidRDefault="00CD7F48"/>
    <w:p w14:paraId="355C51F7" w14:textId="77777777" w:rsidR="00CD7F48" w:rsidRDefault="00CD7F48"/>
    <w:p w14:paraId="31C13A16" w14:textId="77777777" w:rsidR="00CD7F48" w:rsidRDefault="00CD7F48"/>
    <w:p w14:paraId="5CDE3129" w14:textId="77777777" w:rsidR="00CD7F48" w:rsidRDefault="00CD7F48">
      <w:pPr>
        <w:rPr>
          <w:rFonts w:ascii="Times New Roman" w:hAnsi="Times New Roman"/>
          <w:b/>
          <w:noProof/>
        </w:rPr>
      </w:pPr>
    </w:p>
    <w:p w14:paraId="25D69CD2" w14:textId="77777777" w:rsidR="00CD7F48" w:rsidRDefault="00CD7F48"/>
    <w:p w14:paraId="354AF570" w14:textId="77777777" w:rsidR="00CD7F48" w:rsidRDefault="00CD7F48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1" w:name="_Toc108287589"/>
    </w:p>
    <w:bookmarkEnd w:id="11"/>
    <w:p w14:paraId="530B7677" w14:textId="77777777" w:rsidR="00CD7F48" w:rsidRDefault="00CD7F48">
      <w:pPr>
        <w:sectPr w:rsidR="00CD7F48">
          <w:head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79CCA2B8" w14:textId="6BFAC3B7" w:rsidR="00CD7F48" w:rsidRDefault="00916C2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Introduction</w:t>
      </w:r>
    </w:p>
    <w:p w14:paraId="4326DFF4" w14:textId="37A41D46" w:rsidR="003A427D" w:rsidRDefault="003A427D" w:rsidP="003A427D">
      <w:pPr>
        <w:pStyle w:val="Heading2"/>
        <w:rPr>
          <w:rFonts w:ascii="Arial" w:hAnsi="Arial"/>
        </w:rPr>
      </w:pPr>
      <w:r>
        <w:rPr>
          <w:rFonts w:ascii="Arial" w:hAnsi="Arial"/>
        </w:rPr>
        <w:t>Document Objectives</w:t>
      </w:r>
    </w:p>
    <w:p w14:paraId="2E03D614" w14:textId="57BD7E20" w:rsidR="00ED4069" w:rsidRPr="00ED4069" w:rsidRDefault="00ED4069" w:rsidP="00ED4069">
      <w:pPr>
        <w:rPr>
          <w:rFonts w:ascii="Arial" w:hAnsi="Arial" w:cs="Arial"/>
          <w:sz w:val="22"/>
          <w:szCs w:val="22"/>
        </w:rPr>
      </w:pPr>
      <w:r w:rsidRPr="00ED4069">
        <w:rPr>
          <w:rFonts w:ascii="Arial" w:hAnsi="Arial" w:cs="Arial"/>
          <w:sz w:val="22"/>
          <w:szCs w:val="22"/>
        </w:rPr>
        <w:t xml:space="preserve">This document serves as the </w:t>
      </w:r>
      <w:r w:rsidRPr="00ED4069">
        <w:rPr>
          <w:rStyle w:val="Strong"/>
          <w:rFonts w:ascii="Arial" w:hAnsi="Arial" w:cs="Arial"/>
          <w:sz w:val="22"/>
          <w:szCs w:val="22"/>
        </w:rPr>
        <w:t>User Manual</w:t>
      </w:r>
      <w:r w:rsidRPr="00ED4069">
        <w:rPr>
          <w:rFonts w:ascii="Arial" w:hAnsi="Arial" w:cs="Arial"/>
          <w:sz w:val="22"/>
          <w:szCs w:val="22"/>
        </w:rPr>
        <w:t xml:space="preserve"> for the </w:t>
      </w:r>
      <w:r w:rsidRPr="00ED4069">
        <w:rPr>
          <w:rStyle w:val="Strong"/>
          <w:rFonts w:ascii="Arial" w:hAnsi="Arial" w:cs="Arial"/>
          <w:sz w:val="22"/>
          <w:szCs w:val="22"/>
        </w:rPr>
        <w:t>Digital Wallet Management System (DWMS)</w:t>
      </w:r>
      <w:r w:rsidRPr="00ED4069">
        <w:rPr>
          <w:rFonts w:ascii="Arial" w:hAnsi="Arial" w:cs="Arial"/>
          <w:sz w:val="22"/>
          <w:szCs w:val="22"/>
        </w:rPr>
        <w:t xml:space="preserve">. It provides a comprehensive guide on how to use the system efficiently, covering features such as </w:t>
      </w:r>
      <w:r w:rsidR="005C4BF6">
        <w:rPr>
          <w:rFonts w:ascii="Arial" w:hAnsi="Arial" w:cs="Arial"/>
          <w:sz w:val="22"/>
          <w:szCs w:val="22"/>
        </w:rPr>
        <w:t>account creation,</w:t>
      </w:r>
      <w:r w:rsidRPr="00ED4069">
        <w:rPr>
          <w:rFonts w:ascii="Arial" w:hAnsi="Arial" w:cs="Arial"/>
          <w:sz w:val="22"/>
          <w:szCs w:val="22"/>
        </w:rPr>
        <w:t xml:space="preserve"> transaction management, fund transfers, security settings, and troubleshooting. The manual is designed to assist users in understanding the system’s functionalities and to ensure a seamless experience while using the digital wallet.</w:t>
      </w:r>
    </w:p>
    <w:p w14:paraId="2E214349" w14:textId="77777777" w:rsidR="00ED4069" w:rsidRPr="00ED4069" w:rsidRDefault="00ED4069" w:rsidP="00ED4069"/>
    <w:p w14:paraId="53ECD878" w14:textId="19FC8E05" w:rsidR="00CD7F48" w:rsidRDefault="00CD7F48">
      <w:pPr>
        <w:pStyle w:val="Heading2"/>
        <w:rPr>
          <w:rFonts w:ascii="Arial" w:hAnsi="Arial"/>
        </w:rPr>
      </w:pPr>
      <w:bookmarkStart w:id="12" w:name="_Toc439994669"/>
      <w:bookmarkStart w:id="13" w:name="_Toc397335653"/>
      <w:r>
        <w:rPr>
          <w:rFonts w:ascii="Arial" w:hAnsi="Arial"/>
        </w:rPr>
        <w:t xml:space="preserve">Intended Audience and </w:t>
      </w:r>
      <w:bookmarkEnd w:id="12"/>
      <w:r>
        <w:rPr>
          <w:rFonts w:ascii="Arial" w:hAnsi="Arial"/>
        </w:rPr>
        <w:t>Document Overview</w:t>
      </w:r>
      <w:bookmarkEnd w:id="13"/>
    </w:p>
    <w:p w14:paraId="78CD328D" w14:textId="4AD95161" w:rsidR="00ED4069" w:rsidRPr="00374B3A" w:rsidRDefault="00ED4069" w:rsidP="00374B3A">
      <w:pPr>
        <w:pStyle w:val="Heading3"/>
        <w:numPr>
          <w:ilvl w:val="0"/>
          <w:numId w:val="0"/>
        </w:numPr>
        <w:ind w:left="720" w:hanging="720"/>
        <w:rPr>
          <w:rFonts w:ascii="Arial" w:hAnsi="Arial" w:cs="Arial"/>
          <w:sz w:val="22"/>
          <w:szCs w:val="22"/>
          <w:lang w:val="en-IN" w:eastAsia="en-IN" w:bidi="te-IN"/>
        </w:rPr>
      </w:pPr>
      <w:r w:rsidRPr="00374B3A">
        <w:rPr>
          <w:rStyle w:val="Strong"/>
          <w:rFonts w:ascii="Arial" w:hAnsi="Arial" w:cs="Arial"/>
          <w:b/>
          <w:bCs/>
          <w:sz w:val="22"/>
          <w:szCs w:val="22"/>
        </w:rPr>
        <w:t>Intended Audience</w:t>
      </w:r>
    </w:p>
    <w:p w14:paraId="73194B92" w14:textId="5033681C" w:rsidR="00ED4069" w:rsidRDefault="00ED4069" w:rsidP="00CD6DC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74B3A">
        <w:rPr>
          <w:rFonts w:ascii="Arial" w:hAnsi="Arial" w:cs="Arial"/>
          <w:sz w:val="22"/>
          <w:szCs w:val="22"/>
        </w:rPr>
        <w:t>Individuals using the digital wallet for transactions, fund management, and payments.</w:t>
      </w:r>
    </w:p>
    <w:p w14:paraId="08E11F1A" w14:textId="34F3BEC5" w:rsidR="00ED4069" w:rsidRPr="00ED4069" w:rsidRDefault="00ED4069" w:rsidP="00ED4069"/>
    <w:p w14:paraId="6DA279B1" w14:textId="77777777" w:rsidR="00ED4069" w:rsidRPr="00ED4069" w:rsidRDefault="00ED4069" w:rsidP="00ED4069">
      <w:p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ED4069">
        <w:rPr>
          <w:rFonts w:ascii="Arial" w:hAnsi="Arial" w:cs="Arial"/>
          <w:sz w:val="22"/>
          <w:szCs w:val="22"/>
          <w:lang w:val="en-IN" w:eastAsia="en-IN" w:bidi="te-IN"/>
        </w:rPr>
        <w:t>This manual is structured as follows:</w:t>
      </w:r>
    </w:p>
    <w:p w14:paraId="0D236088" w14:textId="1AF20BA9" w:rsidR="00ED4069" w:rsidRDefault="00ED4069" w:rsidP="00CD6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ED4069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Section 1:</w:t>
      </w:r>
      <w:r w:rsidRPr="00ED4069">
        <w:rPr>
          <w:rFonts w:ascii="Arial" w:hAnsi="Arial" w:cs="Arial"/>
          <w:sz w:val="22"/>
          <w:szCs w:val="22"/>
          <w:lang w:val="en-IN" w:eastAsia="en-IN" w:bidi="te-IN"/>
        </w:rPr>
        <w:t xml:space="preserve"> Introduction, document purpose, audience, definitions, and references.</w:t>
      </w:r>
    </w:p>
    <w:p w14:paraId="52B604F8" w14:textId="541F4C59" w:rsidR="00374B3A" w:rsidRPr="00ED4069" w:rsidRDefault="00374B3A" w:rsidP="00CD6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ED4069">
        <w:rPr>
          <w:rFonts w:ascii="Arial" w:hAnsi="Arial" w:cs="Arial"/>
          <w:b/>
          <w:bCs/>
          <w:sz w:val="22"/>
          <w:szCs w:val="22"/>
          <w:lang w:val="en-IN" w:eastAsia="en-IN" w:bidi="te-IN"/>
        </w:rPr>
        <w:t xml:space="preserve">Section </w:t>
      </w:r>
      <w:r>
        <w:rPr>
          <w:rFonts w:ascii="Arial" w:hAnsi="Arial" w:cs="Arial"/>
          <w:b/>
          <w:bCs/>
          <w:sz w:val="22"/>
          <w:szCs w:val="22"/>
          <w:lang w:val="en-IN" w:eastAsia="en-IN" w:bidi="te-IN"/>
        </w:rPr>
        <w:t>2</w:t>
      </w:r>
      <w:r w:rsidRPr="00ED4069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:</w:t>
      </w:r>
      <w:r w:rsidRPr="00ED4069">
        <w:rPr>
          <w:rFonts w:ascii="Arial" w:hAnsi="Arial" w:cs="Arial"/>
          <w:sz w:val="22"/>
          <w:szCs w:val="22"/>
          <w:lang w:val="en-IN" w:eastAsia="en-IN" w:bidi="te-IN"/>
        </w:rPr>
        <w:t xml:space="preserve"> </w:t>
      </w:r>
      <w:r>
        <w:rPr>
          <w:rFonts w:ascii="Arial" w:hAnsi="Arial" w:cs="Arial"/>
          <w:sz w:val="22"/>
          <w:szCs w:val="22"/>
          <w:lang w:val="en-IN" w:eastAsia="en-IN" w:bidi="te-IN"/>
        </w:rPr>
        <w:t>Prerequisites and how to get started with Website</w:t>
      </w:r>
      <w:r w:rsidRPr="00ED4069">
        <w:rPr>
          <w:rFonts w:ascii="Arial" w:hAnsi="Arial" w:cs="Arial"/>
          <w:sz w:val="22"/>
          <w:szCs w:val="22"/>
          <w:lang w:val="en-IN" w:eastAsia="en-IN" w:bidi="te-IN"/>
        </w:rPr>
        <w:t>.</w:t>
      </w:r>
    </w:p>
    <w:p w14:paraId="213B042B" w14:textId="77777777" w:rsidR="00ED4069" w:rsidRPr="00ED4069" w:rsidRDefault="00ED4069" w:rsidP="00CD6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ED4069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Section 2:</w:t>
      </w:r>
      <w:r w:rsidRPr="00ED4069">
        <w:rPr>
          <w:rFonts w:ascii="Arial" w:hAnsi="Arial" w:cs="Arial"/>
          <w:sz w:val="22"/>
          <w:szCs w:val="22"/>
          <w:lang w:val="en-IN" w:eastAsia="en-IN" w:bidi="te-IN"/>
        </w:rPr>
        <w:t xml:space="preserve"> Instructions on account creation and logging into the system.</w:t>
      </w:r>
    </w:p>
    <w:p w14:paraId="701BB963" w14:textId="77777777" w:rsidR="00ED4069" w:rsidRPr="00ED4069" w:rsidRDefault="00ED4069" w:rsidP="00CD6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ED4069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Section 3-5:</w:t>
      </w:r>
      <w:r w:rsidRPr="00ED4069">
        <w:rPr>
          <w:rFonts w:ascii="Arial" w:hAnsi="Arial" w:cs="Arial"/>
          <w:sz w:val="22"/>
          <w:szCs w:val="22"/>
          <w:lang w:val="en-IN" w:eastAsia="en-IN" w:bidi="te-IN"/>
        </w:rPr>
        <w:t xml:space="preserve"> Wallet management, payments, and security settings.</w:t>
      </w:r>
    </w:p>
    <w:p w14:paraId="53C7C7DC" w14:textId="3FF693FA" w:rsidR="00CD7F48" w:rsidRPr="00EC2CC4" w:rsidRDefault="00ED4069" w:rsidP="006A5CC0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D4069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Section 6-7:</w:t>
      </w:r>
      <w:r w:rsidRPr="00ED4069">
        <w:rPr>
          <w:rFonts w:ascii="Arial" w:hAnsi="Arial" w:cs="Arial"/>
          <w:sz w:val="22"/>
          <w:szCs w:val="22"/>
          <w:lang w:val="en-IN" w:eastAsia="en-IN" w:bidi="te-IN"/>
        </w:rPr>
        <w:t xml:space="preserve"> Transaction tracking, troubleshooting, and customer support.</w:t>
      </w:r>
    </w:p>
    <w:p w14:paraId="743FB686" w14:textId="77777777" w:rsidR="00EC2CC4" w:rsidRDefault="00EC2CC4" w:rsidP="00EC2CC4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n-IN" w:eastAsia="en-IN" w:bidi="te-IN"/>
        </w:rPr>
      </w:pPr>
    </w:p>
    <w:p w14:paraId="077A3A90" w14:textId="77777777" w:rsidR="00EC2CC4" w:rsidRDefault="00EC2CC4" w:rsidP="00EC2CC4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n-IN" w:eastAsia="en-IN" w:bidi="te-IN"/>
        </w:rPr>
      </w:pPr>
    </w:p>
    <w:p w14:paraId="712F7E94" w14:textId="77777777" w:rsidR="00CD7F48" w:rsidRDefault="00CD7F48">
      <w:pPr>
        <w:pStyle w:val="template"/>
        <w:jc w:val="both"/>
      </w:pPr>
    </w:p>
    <w:p w14:paraId="4617E9ED" w14:textId="4D411319" w:rsidR="00CD7F48" w:rsidRDefault="00916C2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Getting Started</w:t>
      </w:r>
    </w:p>
    <w:p w14:paraId="1E76142C" w14:textId="5166E43C" w:rsidR="00CD7F48" w:rsidRDefault="00C116A5">
      <w:pPr>
        <w:pStyle w:val="Heading2"/>
        <w:rPr>
          <w:rFonts w:ascii="Arial" w:hAnsi="Arial"/>
        </w:rPr>
      </w:pPr>
      <w:r>
        <w:rPr>
          <w:rFonts w:ascii="Arial" w:hAnsi="Arial"/>
        </w:rPr>
        <w:t>Requirements</w:t>
      </w:r>
    </w:p>
    <w:p w14:paraId="2A69516B" w14:textId="71785BEF" w:rsidR="00C116A5" w:rsidRDefault="00C116A5" w:rsidP="008800B1">
      <w:pPr>
        <w:pStyle w:val="Heading3"/>
        <w:ind w:left="720"/>
        <w:rPr>
          <w:rFonts w:ascii="Arial" w:hAnsi="Arial"/>
        </w:rPr>
      </w:pPr>
      <w:r>
        <w:rPr>
          <w:rFonts w:ascii="Arial" w:hAnsi="Arial"/>
        </w:rPr>
        <w:t>Hardware Requirements</w:t>
      </w:r>
    </w:p>
    <w:p w14:paraId="1A5FFE76" w14:textId="77777777" w:rsidR="00244016" w:rsidRDefault="00C116A5" w:rsidP="00CD6D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244016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PC, laptop, or mobile device</w:t>
      </w:r>
      <w:r w:rsidRPr="00244016">
        <w:rPr>
          <w:rFonts w:ascii="Arial" w:hAnsi="Arial" w:cs="Arial"/>
          <w:sz w:val="22"/>
          <w:szCs w:val="22"/>
          <w:lang w:val="en-IN" w:eastAsia="en-IN" w:bidi="te-IN"/>
        </w:rPr>
        <w:t xml:space="preserve"> with a compatible web browser</w:t>
      </w:r>
    </w:p>
    <w:p w14:paraId="5DBC7264" w14:textId="342C164B" w:rsidR="00C116A5" w:rsidRPr="00244016" w:rsidRDefault="00C116A5" w:rsidP="00CD6D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244016">
        <w:rPr>
          <w:rFonts w:ascii="Arial" w:hAnsi="Arial" w:cs="Arial"/>
          <w:sz w:val="22"/>
          <w:szCs w:val="22"/>
          <w:lang w:val="en-IN" w:eastAsia="en-IN" w:bidi="te-IN"/>
        </w:rPr>
        <w:t xml:space="preserve">A </w:t>
      </w:r>
      <w:r w:rsidRPr="00244016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stable internet connection</w:t>
      </w:r>
      <w:r w:rsidRPr="00244016">
        <w:rPr>
          <w:rFonts w:ascii="Arial" w:hAnsi="Arial" w:cs="Arial"/>
          <w:sz w:val="22"/>
          <w:szCs w:val="22"/>
          <w:lang w:val="en-IN" w:eastAsia="en-IN" w:bidi="te-IN"/>
        </w:rPr>
        <w:t xml:space="preserve"> for seamless transactions</w:t>
      </w:r>
    </w:p>
    <w:p w14:paraId="7C6D3AF8" w14:textId="77777777" w:rsidR="00C116A5" w:rsidRPr="00C116A5" w:rsidRDefault="00C116A5" w:rsidP="00C116A5">
      <w:pPr>
        <w:rPr>
          <w:rFonts w:ascii="Arial" w:hAnsi="Arial" w:cs="Arial"/>
          <w:sz w:val="22"/>
          <w:szCs w:val="22"/>
        </w:rPr>
      </w:pPr>
    </w:p>
    <w:p w14:paraId="05E65F59" w14:textId="5C7CF03D" w:rsidR="0073275C" w:rsidRPr="0073275C" w:rsidRDefault="00C116A5" w:rsidP="008800B1">
      <w:pPr>
        <w:pStyle w:val="Heading3"/>
        <w:ind w:left="720"/>
        <w:rPr>
          <w:rFonts w:ascii="Arial" w:hAnsi="Arial"/>
        </w:rPr>
      </w:pPr>
      <w:r>
        <w:rPr>
          <w:rFonts w:ascii="Arial" w:hAnsi="Arial"/>
        </w:rPr>
        <w:t xml:space="preserve">Software </w:t>
      </w:r>
      <w:r>
        <w:rPr>
          <w:rFonts w:ascii="Arial" w:hAnsi="Arial"/>
        </w:rPr>
        <w:t>Requirements</w:t>
      </w:r>
      <w:r w:rsidR="00600CB3">
        <w:rPr>
          <w:rFonts w:ascii="Arial" w:hAnsi="Arial"/>
        </w:rPr>
        <w:t xml:space="preserve"> to access website</w:t>
      </w:r>
    </w:p>
    <w:p w14:paraId="734EA052" w14:textId="364DD1CE" w:rsidR="00C116A5" w:rsidRPr="00244016" w:rsidRDefault="00244016" w:rsidP="00CD6DC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44016">
        <w:rPr>
          <w:rFonts w:ascii="Arial" w:hAnsi="Arial" w:cs="Arial"/>
          <w:sz w:val="22"/>
          <w:szCs w:val="22"/>
        </w:rPr>
        <w:t>Our website is deployed on Vercel.</w:t>
      </w:r>
    </w:p>
    <w:p w14:paraId="62768AB3" w14:textId="3180DFBD" w:rsidR="00244016" w:rsidRDefault="00244016" w:rsidP="00CD6DC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44016">
        <w:rPr>
          <w:rFonts w:ascii="Arial" w:hAnsi="Arial" w:cs="Arial"/>
          <w:sz w:val="22"/>
          <w:szCs w:val="22"/>
        </w:rPr>
        <w:t xml:space="preserve">You can access it via </w:t>
      </w:r>
      <w:r>
        <w:rPr>
          <w:rFonts w:ascii="Arial" w:hAnsi="Arial" w:cs="Arial"/>
          <w:sz w:val="22"/>
          <w:szCs w:val="22"/>
        </w:rPr>
        <w:t xml:space="preserve">browser using </w:t>
      </w:r>
      <w:proofErr w:type="gramStart"/>
      <w:r>
        <w:rPr>
          <w:rFonts w:ascii="Arial" w:hAnsi="Arial" w:cs="Arial"/>
          <w:sz w:val="22"/>
          <w:szCs w:val="22"/>
        </w:rPr>
        <w:t>URL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Pr="001E2613">
          <w:rPr>
            <w:rStyle w:val="Hyperlink"/>
            <w:rFonts w:ascii="Arial" w:hAnsi="Arial" w:cs="Arial"/>
            <w:sz w:val="22"/>
            <w:szCs w:val="22"/>
          </w:rPr>
          <w:t>https://digital-wallet-management-system.vercel.app/</w:t>
        </w:r>
      </w:hyperlink>
    </w:p>
    <w:p w14:paraId="381432F2" w14:textId="77777777" w:rsidR="0073275C" w:rsidRDefault="0073275C" w:rsidP="0073275C">
      <w:pPr>
        <w:pStyle w:val="ListParagraph"/>
        <w:rPr>
          <w:rFonts w:ascii="Arial" w:hAnsi="Arial" w:cs="Arial"/>
          <w:sz w:val="22"/>
          <w:szCs w:val="22"/>
        </w:rPr>
      </w:pPr>
    </w:p>
    <w:p w14:paraId="54C8A2BC" w14:textId="6CC5A49B" w:rsidR="00244016" w:rsidRDefault="00244016" w:rsidP="00CD6DC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want to install it Locally follow below steps:</w:t>
      </w:r>
    </w:p>
    <w:p w14:paraId="7548ACF1" w14:textId="31AC13D0" w:rsidR="0073275C" w:rsidRDefault="0073275C" w:rsidP="00CD6DCF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NodeJs from official website</w:t>
      </w:r>
    </w:p>
    <w:p w14:paraId="60AA7145" w14:textId="49A55E8C" w:rsidR="00244016" w:rsidRDefault="00244016" w:rsidP="00CD6DCF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Unzip dbms_cs03_09.zip</w:t>
      </w:r>
    </w:p>
    <w:p w14:paraId="6828FB85" w14:textId="4B8F3B93" w:rsidR="00244016" w:rsidRDefault="00244016" w:rsidP="00CD6DCF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Move to code folder</w:t>
      </w:r>
    </w:p>
    <w:p w14:paraId="50ED6465" w14:textId="46367FC2" w:rsidR="00244016" w:rsidRDefault="00244016" w:rsidP="00CD6DCF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terminal and use command ‘npm install’</w:t>
      </w:r>
    </w:p>
    <w:p w14:paraId="5FB2E4A1" w14:textId="77777777" w:rsidR="005C4BF6" w:rsidRDefault="00244016" w:rsidP="00CD6DCF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Wai</w:t>
      </w:r>
      <w:r w:rsidR="005C4BF6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 for some time </w:t>
      </w:r>
      <w:r w:rsidR="005C4BF6">
        <w:rPr>
          <w:rFonts w:ascii="Arial" w:hAnsi="Arial" w:cs="Arial"/>
          <w:sz w:val="22"/>
          <w:szCs w:val="22"/>
        </w:rPr>
        <w:t>till it gathers and installs all dependencies</w:t>
      </w:r>
    </w:p>
    <w:p w14:paraId="3B996F79" w14:textId="37AA0AF4" w:rsidR="005C4BF6" w:rsidRDefault="005C4BF6" w:rsidP="00CD6DCF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use command `npm run dev` to locally open a dev server.</w:t>
      </w:r>
    </w:p>
    <w:p w14:paraId="33D017DC" w14:textId="07FCCF76" w:rsidR="00244016" w:rsidRDefault="00244016" w:rsidP="00CD6DCF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5C4BF6">
        <w:rPr>
          <w:rFonts w:ascii="Arial" w:hAnsi="Arial" w:cs="Arial"/>
          <w:sz w:val="22"/>
          <w:szCs w:val="22"/>
        </w:rPr>
        <w:t xml:space="preserve">Go to </w:t>
      </w:r>
      <w:hyperlink r:id="rId12" w:history="1">
        <w:r w:rsidR="005C4BF6" w:rsidRPr="001E2613">
          <w:rPr>
            <w:rStyle w:val="Hyperlink"/>
            <w:rFonts w:ascii="Arial" w:hAnsi="Arial" w:cs="Arial"/>
            <w:sz w:val="22"/>
            <w:szCs w:val="22"/>
          </w:rPr>
          <w:t>http://localhost:3000/</w:t>
        </w:r>
      </w:hyperlink>
      <w:r w:rsidR="005C4BF6">
        <w:rPr>
          <w:rFonts w:ascii="Arial" w:hAnsi="Arial" w:cs="Arial"/>
          <w:sz w:val="22"/>
          <w:szCs w:val="22"/>
        </w:rPr>
        <w:t xml:space="preserve"> to access the website.</w:t>
      </w:r>
    </w:p>
    <w:p w14:paraId="08AFA17C" w14:textId="77777777" w:rsidR="001B7EEE" w:rsidRDefault="001B7EEE" w:rsidP="001B7EEE">
      <w:pPr>
        <w:rPr>
          <w:rFonts w:ascii="Arial" w:hAnsi="Arial" w:cs="Arial"/>
          <w:sz w:val="22"/>
          <w:szCs w:val="22"/>
        </w:rPr>
      </w:pPr>
    </w:p>
    <w:p w14:paraId="1FBDBA9A" w14:textId="77777777" w:rsidR="00EC2CC4" w:rsidRDefault="00EC2CC4" w:rsidP="001B7EEE">
      <w:pPr>
        <w:rPr>
          <w:rFonts w:ascii="Arial" w:hAnsi="Arial" w:cs="Arial"/>
          <w:sz w:val="22"/>
          <w:szCs w:val="22"/>
        </w:rPr>
      </w:pPr>
    </w:p>
    <w:p w14:paraId="0EBAEA33" w14:textId="77777777" w:rsidR="00EC2CC4" w:rsidRDefault="00EC2CC4" w:rsidP="001B7EEE">
      <w:pPr>
        <w:rPr>
          <w:rFonts w:ascii="Arial" w:hAnsi="Arial" w:cs="Arial"/>
          <w:sz w:val="22"/>
          <w:szCs w:val="22"/>
        </w:rPr>
      </w:pPr>
    </w:p>
    <w:p w14:paraId="1A2D3F3F" w14:textId="77777777" w:rsidR="00EC2CC4" w:rsidRDefault="00EC2CC4" w:rsidP="001B7EEE">
      <w:pPr>
        <w:rPr>
          <w:rFonts w:ascii="Arial" w:hAnsi="Arial" w:cs="Arial"/>
          <w:sz w:val="22"/>
          <w:szCs w:val="22"/>
        </w:rPr>
      </w:pPr>
    </w:p>
    <w:p w14:paraId="7BA44724" w14:textId="77777777" w:rsidR="00CD7F48" w:rsidRDefault="00CD7F48">
      <w:pPr>
        <w:pStyle w:val="template"/>
      </w:pPr>
    </w:p>
    <w:p w14:paraId="684A3D8A" w14:textId="232FEA3F" w:rsidR="00CD7F48" w:rsidRDefault="005C4BF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Hlk194331177"/>
      <w:r>
        <w:rPr>
          <w:rFonts w:ascii="Arial" w:hAnsi="Arial"/>
          <w:color w:val="FFFFFF"/>
        </w:rPr>
        <w:t>Project</w:t>
      </w:r>
      <w:r w:rsidR="00916C20">
        <w:rPr>
          <w:rFonts w:ascii="Arial" w:hAnsi="Arial"/>
          <w:color w:val="FFFFFF"/>
        </w:rPr>
        <w:t xml:space="preserve"> Overview</w:t>
      </w:r>
    </w:p>
    <w:bookmarkEnd w:id="14"/>
    <w:p w14:paraId="0327D4F1" w14:textId="52FFF52F" w:rsidR="00CD7F48" w:rsidRDefault="005C4BF6">
      <w:pPr>
        <w:pStyle w:val="Heading2"/>
        <w:rPr>
          <w:rFonts w:ascii="Arial" w:hAnsi="Arial"/>
        </w:rPr>
      </w:pPr>
      <w:r>
        <w:rPr>
          <w:rFonts w:ascii="Arial" w:hAnsi="Arial"/>
        </w:rPr>
        <w:t>Overview of Digital Wallet Management System</w:t>
      </w:r>
    </w:p>
    <w:p w14:paraId="59B64255" w14:textId="257B7785" w:rsidR="001B7EEE" w:rsidRPr="00EC2CC4" w:rsidRDefault="005C4BF6" w:rsidP="00EC2CC4">
      <w:pPr>
        <w:rPr>
          <w:rFonts w:ascii="Arial" w:hAnsi="Arial" w:cs="Arial"/>
          <w:sz w:val="22"/>
          <w:szCs w:val="22"/>
        </w:rPr>
      </w:pPr>
      <w:r w:rsidRPr="005C4BF6">
        <w:rPr>
          <w:rFonts w:ascii="Arial" w:hAnsi="Arial" w:cs="Arial"/>
          <w:sz w:val="22"/>
          <w:szCs w:val="22"/>
        </w:rPr>
        <w:t xml:space="preserve">The </w:t>
      </w:r>
      <w:r w:rsidRPr="005C4BF6">
        <w:rPr>
          <w:rStyle w:val="Strong"/>
          <w:rFonts w:ascii="Arial" w:hAnsi="Arial" w:cs="Arial"/>
          <w:sz w:val="22"/>
          <w:szCs w:val="22"/>
        </w:rPr>
        <w:t>Digital Wallet Management System (DWMS)</w:t>
      </w:r>
      <w:r w:rsidRPr="005C4BF6">
        <w:rPr>
          <w:rFonts w:ascii="Arial" w:hAnsi="Arial" w:cs="Arial"/>
          <w:sz w:val="22"/>
          <w:szCs w:val="22"/>
        </w:rPr>
        <w:t xml:space="preserve"> is a secure and user-friendly platform that allows users to </w:t>
      </w:r>
      <w:r w:rsidRPr="005C4BF6">
        <w:rPr>
          <w:rStyle w:val="Strong"/>
          <w:rFonts w:ascii="Arial" w:hAnsi="Arial" w:cs="Arial"/>
          <w:sz w:val="22"/>
          <w:szCs w:val="22"/>
        </w:rPr>
        <w:t>store, transfer, and manage funds</w:t>
      </w:r>
      <w:r w:rsidRPr="005C4BF6">
        <w:rPr>
          <w:rFonts w:ascii="Arial" w:hAnsi="Arial" w:cs="Arial"/>
          <w:sz w:val="22"/>
          <w:szCs w:val="22"/>
        </w:rPr>
        <w:t xml:space="preserve"> digitally. It provides seamless transactions, real-time balance tracking, and secure authentication, making it an efficient alternative to traditional banking systems.</w:t>
      </w:r>
    </w:p>
    <w:p w14:paraId="7CEA903F" w14:textId="77777777" w:rsidR="001B7EEE" w:rsidRPr="001B7EEE" w:rsidRDefault="001B7EEE" w:rsidP="001B7EEE"/>
    <w:p w14:paraId="3B0D8405" w14:textId="69C9A4EB" w:rsidR="001B7EEE" w:rsidRDefault="001B7EEE" w:rsidP="001B7EEE">
      <w:pPr>
        <w:pStyle w:val="Heading2"/>
        <w:rPr>
          <w:rFonts w:ascii="Arial" w:hAnsi="Arial"/>
        </w:rPr>
      </w:pPr>
      <w:r>
        <w:rPr>
          <w:rFonts w:ascii="Arial" w:hAnsi="Arial"/>
        </w:rPr>
        <w:t>Key features</w:t>
      </w:r>
    </w:p>
    <w:p w14:paraId="1C21CE1A" w14:textId="469E928D" w:rsidR="001B7EEE" w:rsidRDefault="001B7EEE" w:rsidP="00CD6DC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B7EEE">
        <w:rPr>
          <w:rStyle w:val="Strong"/>
          <w:rFonts w:ascii="Arial" w:hAnsi="Arial" w:cs="Arial"/>
          <w:sz w:val="22"/>
          <w:szCs w:val="22"/>
        </w:rPr>
        <w:t>User Registration &amp; Authentication</w:t>
      </w:r>
      <w:r w:rsidRPr="001B7EEE">
        <w:rPr>
          <w:rFonts w:ascii="Arial" w:hAnsi="Arial" w:cs="Arial"/>
          <w:sz w:val="22"/>
          <w:szCs w:val="22"/>
        </w:rPr>
        <w:t xml:space="preserve"> – Secure login via </w:t>
      </w:r>
      <w:r w:rsidRPr="001B7EEE">
        <w:rPr>
          <w:rStyle w:val="Strong"/>
          <w:rFonts w:ascii="Arial" w:hAnsi="Arial" w:cs="Arial"/>
          <w:sz w:val="22"/>
          <w:szCs w:val="22"/>
        </w:rPr>
        <w:t>Clerk</w:t>
      </w:r>
      <w:r w:rsidRPr="001B7EEE">
        <w:rPr>
          <w:rFonts w:ascii="Arial" w:hAnsi="Arial" w:cs="Arial"/>
          <w:sz w:val="22"/>
          <w:szCs w:val="22"/>
        </w:rPr>
        <w:t>, OAuth, or email/password authentication.</w:t>
      </w:r>
    </w:p>
    <w:p w14:paraId="4C690343" w14:textId="77777777" w:rsidR="001B7EEE" w:rsidRDefault="001B7EEE" w:rsidP="001B7EEE">
      <w:pPr>
        <w:pStyle w:val="ListParagraph"/>
        <w:rPr>
          <w:rFonts w:ascii="Arial" w:hAnsi="Arial" w:cs="Arial"/>
          <w:sz w:val="22"/>
          <w:szCs w:val="22"/>
        </w:rPr>
      </w:pPr>
    </w:p>
    <w:p w14:paraId="27CEB75E" w14:textId="77777777" w:rsidR="001B7EEE" w:rsidRDefault="001B7EEE" w:rsidP="00CD6DC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B7EEE">
        <w:rPr>
          <w:rStyle w:val="Strong"/>
          <w:rFonts w:ascii="Arial" w:hAnsi="Arial" w:cs="Arial"/>
          <w:sz w:val="22"/>
          <w:szCs w:val="22"/>
        </w:rPr>
        <w:t>Fund Management</w:t>
      </w:r>
      <w:r w:rsidRPr="001B7EEE">
        <w:rPr>
          <w:rFonts w:ascii="Arial" w:hAnsi="Arial" w:cs="Arial"/>
          <w:sz w:val="22"/>
          <w:szCs w:val="22"/>
        </w:rPr>
        <w:t xml:space="preserve"> – Add money, withdraw, and view transaction history.</w:t>
      </w:r>
      <w:r w:rsidRPr="001B7EEE">
        <w:rPr>
          <w:rFonts w:ascii="Arial" w:hAnsi="Arial" w:cs="Arial"/>
          <w:sz w:val="22"/>
          <w:szCs w:val="22"/>
        </w:rPr>
        <w:br/>
      </w:r>
    </w:p>
    <w:p w14:paraId="5FB528A3" w14:textId="6BD24701" w:rsidR="001B7EEE" w:rsidRPr="001B7EEE" w:rsidRDefault="001B7EEE" w:rsidP="00CD6DCF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B7EEE">
        <w:rPr>
          <w:rStyle w:val="Strong"/>
          <w:rFonts w:ascii="Arial" w:hAnsi="Arial" w:cs="Arial"/>
          <w:sz w:val="22"/>
          <w:szCs w:val="22"/>
        </w:rPr>
        <w:t>Secure Transactions</w:t>
      </w:r>
      <w:r w:rsidRPr="001B7EEE">
        <w:rPr>
          <w:rFonts w:ascii="Arial" w:hAnsi="Arial" w:cs="Arial"/>
          <w:sz w:val="22"/>
          <w:szCs w:val="22"/>
        </w:rPr>
        <w:t xml:space="preserve"> – Send/receive payments with </w:t>
      </w:r>
      <w:r>
        <w:rPr>
          <w:rStyle w:val="Strong"/>
          <w:rFonts w:ascii="Arial" w:hAnsi="Arial" w:cs="Arial"/>
          <w:sz w:val="22"/>
          <w:szCs w:val="22"/>
        </w:rPr>
        <w:t>using wallet password.</w:t>
      </w:r>
    </w:p>
    <w:p w14:paraId="7CFAF05D" w14:textId="77777777" w:rsidR="001B7EEE" w:rsidRPr="001B7EEE" w:rsidRDefault="001B7EEE" w:rsidP="001B7EEE">
      <w:pPr>
        <w:pStyle w:val="ListParagraph"/>
        <w:rPr>
          <w:rFonts w:ascii="Arial" w:hAnsi="Arial" w:cs="Arial"/>
          <w:sz w:val="22"/>
          <w:szCs w:val="22"/>
        </w:rPr>
      </w:pPr>
    </w:p>
    <w:p w14:paraId="5EE50174" w14:textId="37EB587F" w:rsidR="001B7EEE" w:rsidRDefault="001B7EEE" w:rsidP="00CD6DC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B7EEE">
        <w:rPr>
          <w:rStyle w:val="Strong"/>
          <w:rFonts w:ascii="Arial" w:hAnsi="Arial" w:cs="Arial"/>
          <w:sz w:val="22"/>
          <w:szCs w:val="22"/>
        </w:rPr>
        <w:t>Transaction History &amp; Analytics</w:t>
      </w:r>
      <w:r w:rsidRPr="001B7EEE">
        <w:rPr>
          <w:rFonts w:ascii="Arial" w:hAnsi="Arial" w:cs="Arial"/>
          <w:sz w:val="22"/>
          <w:szCs w:val="22"/>
        </w:rPr>
        <w:t xml:space="preserve"> – View </w:t>
      </w:r>
      <w:r>
        <w:rPr>
          <w:rFonts w:ascii="Arial" w:hAnsi="Arial" w:cs="Arial"/>
          <w:sz w:val="22"/>
          <w:szCs w:val="22"/>
        </w:rPr>
        <w:t>transaction history.</w:t>
      </w:r>
    </w:p>
    <w:p w14:paraId="7CF94B03" w14:textId="77777777" w:rsidR="001B7EEE" w:rsidRPr="001B7EEE" w:rsidRDefault="001B7EEE" w:rsidP="001B7EEE">
      <w:pPr>
        <w:pStyle w:val="ListParagraph"/>
        <w:rPr>
          <w:rFonts w:ascii="Arial" w:hAnsi="Arial" w:cs="Arial"/>
          <w:sz w:val="22"/>
          <w:szCs w:val="22"/>
        </w:rPr>
      </w:pPr>
    </w:p>
    <w:p w14:paraId="1275B0A9" w14:textId="02A454CC" w:rsidR="001B7EEE" w:rsidRDefault="001B7EEE" w:rsidP="00CD6DC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B7EEE">
        <w:rPr>
          <w:rStyle w:val="Strong"/>
          <w:rFonts w:ascii="Arial" w:hAnsi="Arial" w:cs="Arial"/>
          <w:sz w:val="22"/>
          <w:szCs w:val="22"/>
        </w:rPr>
        <w:t>Security &amp; Fraud Prevention</w:t>
      </w:r>
      <w:r w:rsidRPr="001B7EEE">
        <w:rPr>
          <w:rFonts w:ascii="Arial" w:hAnsi="Arial" w:cs="Arial"/>
          <w:sz w:val="22"/>
          <w:szCs w:val="22"/>
        </w:rPr>
        <w:t xml:space="preserve"> – </w:t>
      </w:r>
      <w:r w:rsidRPr="001B7EEE">
        <w:rPr>
          <w:rStyle w:val="Strong"/>
          <w:rFonts w:ascii="Arial" w:hAnsi="Arial" w:cs="Arial"/>
          <w:sz w:val="22"/>
          <w:szCs w:val="22"/>
        </w:rPr>
        <w:t>Two-Factor Authentication (2FA)</w:t>
      </w:r>
      <w:r w:rsidRPr="001B7E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email while signup</w:t>
      </w:r>
      <w:r w:rsidR="00DC1825">
        <w:rPr>
          <w:rFonts w:ascii="Arial" w:hAnsi="Arial" w:cs="Arial"/>
          <w:sz w:val="22"/>
          <w:szCs w:val="22"/>
        </w:rPr>
        <w:t>.</w:t>
      </w:r>
    </w:p>
    <w:p w14:paraId="7690B7C2" w14:textId="77777777" w:rsidR="00DC1825" w:rsidRPr="00DC1825" w:rsidRDefault="00DC1825" w:rsidP="00DC1825">
      <w:pPr>
        <w:pStyle w:val="ListParagraph"/>
        <w:rPr>
          <w:rFonts w:ascii="Arial" w:hAnsi="Arial" w:cs="Arial"/>
          <w:sz w:val="22"/>
          <w:szCs w:val="22"/>
        </w:rPr>
      </w:pPr>
    </w:p>
    <w:p w14:paraId="7555C5C3" w14:textId="55AD46E1" w:rsidR="00DC1825" w:rsidRPr="001B7EEE" w:rsidRDefault="00DC1825" w:rsidP="00CD6DC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B7EEE">
        <w:rPr>
          <w:rStyle w:val="Strong"/>
          <w:rFonts w:ascii="Arial" w:hAnsi="Arial" w:cs="Arial"/>
          <w:sz w:val="22"/>
          <w:szCs w:val="22"/>
        </w:rPr>
        <w:t>Mobile &amp; Web Support</w:t>
      </w:r>
      <w:r w:rsidRPr="001B7EEE">
        <w:rPr>
          <w:rFonts w:ascii="Arial" w:hAnsi="Arial" w:cs="Arial"/>
          <w:sz w:val="22"/>
          <w:szCs w:val="22"/>
        </w:rPr>
        <w:t xml:space="preserve"> – Fully responsive design for both web and mobile devices.</w:t>
      </w:r>
    </w:p>
    <w:p w14:paraId="1F6F6A1E" w14:textId="7D58E099" w:rsidR="001B7EEE" w:rsidRPr="001B7EEE" w:rsidRDefault="001B7EEE" w:rsidP="001B7EEE">
      <w:pPr>
        <w:rPr>
          <w:rFonts w:ascii="Arial" w:hAnsi="Arial" w:cs="Arial"/>
          <w:sz w:val="22"/>
          <w:szCs w:val="22"/>
        </w:rPr>
      </w:pPr>
      <w:r w:rsidRPr="001B7EEE">
        <w:rPr>
          <w:rFonts w:ascii="Arial" w:hAnsi="Arial" w:cs="Arial"/>
          <w:sz w:val="22"/>
          <w:szCs w:val="22"/>
        </w:rPr>
        <w:t>.</w:t>
      </w:r>
      <w:r w:rsidR="00DC1825" w:rsidRPr="001B7EEE">
        <w:rPr>
          <w:rFonts w:ascii="Arial" w:hAnsi="Arial" w:cs="Arial"/>
          <w:sz w:val="22"/>
          <w:szCs w:val="22"/>
        </w:rPr>
        <w:t xml:space="preserve"> </w:t>
      </w:r>
      <w:r w:rsidRPr="001B7EEE">
        <w:rPr>
          <w:rFonts w:ascii="Arial" w:hAnsi="Arial" w:cs="Arial"/>
          <w:sz w:val="22"/>
          <w:szCs w:val="22"/>
        </w:rPr>
        <w:br/>
      </w:r>
    </w:p>
    <w:p w14:paraId="4BFACD34" w14:textId="4618AB56" w:rsidR="00CD7F48" w:rsidRDefault="0073275C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System</w:t>
      </w:r>
      <w:r w:rsidR="003A427D">
        <w:rPr>
          <w:rFonts w:ascii="Arial" w:hAnsi="Arial"/>
        </w:rPr>
        <w:t xml:space="preserve"> </w:t>
      </w:r>
      <w:r>
        <w:rPr>
          <w:rFonts w:ascii="Arial" w:hAnsi="Arial"/>
        </w:rPr>
        <w:t>components</w:t>
      </w:r>
    </w:p>
    <w:p w14:paraId="1A59A63A" w14:textId="20EF5D57" w:rsidR="0073275C" w:rsidRDefault="0073275C" w:rsidP="00CD6D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F42CA0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Frontend (Next.js + Tailwind CSS)</w:t>
      </w:r>
      <w:r w:rsidRPr="00F42CA0">
        <w:rPr>
          <w:rFonts w:ascii="Arial" w:hAnsi="Arial" w:cs="Arial"/>
          <w:sz w:val="22"/>
          <w:szCs w:val="22"/>
          <w:lang w:val="en-IN" w:eastAsia="en-IN" w:bidi="te-IN"/>
        </w:rPr>
        <w:t xml:space="preserve"> – A fast and responsive user interface.</w:t>
      </w:r>
    </w:p>
    <w:p w14:paraId="19DC8C9A" w14:textId="77777777" w:rsidR="00F42CA0" w:rsidRPr="00F42CA0" w:rsidRDefault="00F42CA0" w:rsidP="00F42CA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</w:p>
    <w:p w14:paraId="7C4ABCE2" w14:textId="3D0ABA0D" w:rsidR="0073275C" w:rsidRDefault="0073275C" w:rsidP="00CD6D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F42CA0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Backend (Node.js + Prisma)</w:t>
      </w:r>
      <w:r w:rsidRPr="00F42CA0">
        <w:rPr>
          <w:rFonts w:ascii="Arial" w:hAnsi="Arial" w:cs="Arial"/>
          <w:sz w:val="22"/>
          <w:szCs w:val="22"/>
          <w:lang w:val="en-IN" w:eastAsia="en-IN" w:bidi="te-IN"/>
        </w:rPr>
        <w:t xml:space="preserve"> – Manages transactions, authentication, and business logic.</w:t>
      </w:r>
    </w:p>
    <w:p w14:paraId="3E7A83A7" w14:textId="77777777" w:rsidR="00F42CA0" w:rsidRPr="00F42CA0" w:rsidRDefault="00F42CA0" w:rsidP="00F42CA0">
      <w:pPr>
        <w:pStyle w:val="ListParagraph"/>
        <w:rPr>
          <w:rFonts w:ascii="Arial" w:hAnsi="Arial" w:cs="Arial"/>
          <w:sz w:val="22"/>
          <w:szCs w:val="22"/>
          <w:lang w:val="en-IN" w:eastAsia="en-IN" w:bidi="te-IN"/>
        </w:rPr>
      </w:pPr>
    </w:p>
    <w:p w14:paraId="307F82F0" w14:textId="77777777" w:rsidR="00F42CA0" w:rsidRPr="00F42CA0" w:rsidRDefault="00F42CA0" w:rsidP="00CD6D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F42CA0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Database (PostgreSQL)</w:t>
      </w:r>
      <w:r w:rsidRPr="00F42CA0">
        <w:rPr>
          <w:rFonts w:ascii="Arial" w:hAnsi="Arial" w:cs="Arial"/>
          <w:sz w:val="22"/>
          <w:szCs w:val="22"/>
          <w:lang w:val="en-IN" w:eastAsia="en-IN" w:bidi="te-IN"/>
        </w:rPr>
        <w:t xml:space="preserve"> – Stores user details, transactions, and logs.</w:t>
      </w:r>
    </w:p>
    <w:p w14:paraId="76B52DB4" w14:textId="1EF267B6" w:rsidR="0073275C" w:rsidRPr="00F42CA0" w:rsidRDefault="0073275C" w:rsidP="00F42CA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</w:p>
    <w:p w14:paraId="2445319D" w14:textId="77777777" w:rsidR="0073275C" w:rsidRPr="0073275C" w:rsidRDefault="0073275C" w:rsidP="0073275C"/>
    <w:p w14:paraId="513CF3C9" w14:textId="5C5AF69D" w:rsidR="003A427D" w:rsidRDefault="0005238D" w:rsidP="003A427D">
      <w:pPr>
        <w:pStyle w:val="Heading2"/>
        <w:rPr>
          <w:rFonts w:ascii="Arial" w:hAnsi="Arial"/>
        </w:rPr>
      </w:pPr>
      <w:r>
        <w:rPr>
          <w:rFonts w:ascii="Arial" w:hAnsi="Arial"/>
        </w:rPr>
        <w:t>Benefits</w:t>
      </w:r>
    </w:p>
    <w:p w14:paraId="28B3C937" w14:textId="0F073B6D" w:rsidR="0005238D" w:rsidRPr="0005238D" w:rsidRDefault="0005238D" w:rsidP="00CD6DCF">
      <w:pPr>
        <w:pStyle w:val="ListParagraph"/>
        <w:numPr>
          <w:ilvl w:val="0"/>
          <w:numId w:val="7"/>
        </w:numPr>
      </w:pPr>
      <w:r w:rsidRPr="0005238D">
        <w:rPr>
          <w:rStyle w:val="Strong"/>
          <w:rFonts w:ascii="Arial" w:hAnsi="Arial" w:cs="Arial"/>
          <w:sz w:val="22"/>
          <w:szCs w:val="22"/>
        </w:rPr>
        <w:t>Fast &amp; Efficient</w:t>
      </w:r>
      <w:r w:rsidRPr="0005238D">
        <w:rPr>
          <w:rFonts w:ascii="Arial" w:hAnsi="Arial" w:cs="Arial"/>
          <w:sz w:val="22"/>
          <w:szCs w:val="22"/>
        </w:rPr>
        <w:t xml:space="preserve"> – Instant fund transfers and real-time balance updates.</w:t>
      </w:r>
    </w:p>
    <w:p w14:paraId="237F7A8C" w14:textId="77777777" w:rsidR="0005238D" w:rsidRPr="0005238D" w:rsidRDefault="0005238D" w:rsidP="0005238D">
      <w:pPr>
        <w:pStyle w:val="ListParagraph"/>
      </w:pPr>
    </w:p>
    <w:p w14:paraId="7CD0812E" w14:textId="77777777" w:rsidR="0005238D" w:rsidRPr="0005238D" w:rsidRDefault="0005238D" w:rsidP="00CD6DCF">
      <w:pPr>
        <w:pStyle w:val="ListParagraph"/>
        <w:numPr>
          <w:ilvl w:val="0"/>
          <w:numId w:val="7"/>
        </w:numPr>
      </w:pPr>
      <w:r w:rsidRPr="0005238D">
        <w:rPr>
          <w:rStyle w:val="Strong"/>
          <w:rFonts w:ascii="Arial" w:hAnsi="Arial" w:cs="Arial"/>
          <w:sz w:val="22"/>
          <w:szCs w:val="22"/>
        </w:rPr>
        <w:t>User-Friendly Interface</w:t>
      </w:r>
      <w:r w:rsidRPr="0005238D">
        <w:rPr>
          <w:rFonts w:ascii="Arial" w:hAnsi="Arial" w:cs="Arial"/>
          <w:sz w:val="22"/>
          <w:szCs w:val="22"/>
        </w:rPr>
        <w:t xml:space="preserve"> – Simple and intuitive design for all users.</w:t>
      </w:r>
    </w:p>
    <w:p w14:paraId="65F8C2CF" w14:textId="77777777" w:rsidR="0005238D" w:rsidRPr="0005238D" w:rsidRDefault="0005238D" w:rsidP="0005238D">
      <w:pPr>
        <w:pStyle w:val="ListParagraph"/>
        <w:rPr>
          <w:rFonts w:ascii="Arial" w:hAnsi="Arial" w:cs="Arial"/>
          <w:sz w:val="22"/>
          <w:szCs w:val="22"/>
        </w:rPr>
      </w:pPr>
    </w:p>
    <w:p w14:paraId="195C7229" w14:textId="77777777" w:rsidR="0005238D" w:rsidRDefault="0005238D" w:rsidP="00CD6DCF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05238D">
        <w:rPr>
          <w:rStyle w:val="Strong"/>
          <w:rFonts w:ascii="Arial" w:hAnsi="Arial" w:cs="Arial"/>
          <w:sz w:val="22"/>
          <w:szCs w:val="22"/>
        </w:rPr>
        <w:t>Multi-Platform Accessibility</w:t>
      </w:r>
      <w:r w:rsidRPr="0005238D">
        <w:rPr>
          <w:rFonts w:ascii="Arial" w:hAnsi="Arial" w:cs="Arial"/>
          <w:sz w:val="22"/>
          <w:szCs w:val="22"/>
        </w:rPr>
        <w:t xml:space="preserve"> – Works on desktops, tablets, and smartphones</w:t>
      </w:r>
      <w:r>
        <w:t>.</w:t>
      </w:r>
    </w:p>
    <w:p w14:paraId="6059A2EB" w14:textId="77777777" w:rsidR="0005238D" w:rsidRDefault="0005238D" w:rsidP="0005238D">
      <w:pPr>
        <w:pStyle w:val="ListParagraph"/>
        <w:rPr>
          <w:rFonts w:ascii="Arial" w:hAnsi="Arial" w:cs="Arial"/>
          <w:sz w:val="22"/>
          <w:szCs w:val="22"/>
        </w:rPr>
      </w:pPr>
    </w:p>
    <w:p w14:paraId="1B43B9F4" w14:textId="2C980DE4" w:rsidR="0005238D" w:rsidRPr="0005238D" w:rsidRDefault="0005238D" w:rsidP="0005238D">
      <w:pPr>
        <w:pStyle w:val="ListParagraph"/>
      </w:pPr>
      <w:r w:rsidRPr="0005238D">
        <w:rPr>
          <w:rFonts w:ascii="Arial" w:hAnsi="Arial" w:cs="Arial"/>
          <w:sz w:val="22"/>
          <w:szCs w:val="22"/>
        </w:rPr>
        <w:br/>
      </w:r>
    </w:p>
    <w:p w14:paraId="397B9D93" w14:textId="6F5B2BAE" w:rsidR="0005238D" w:rsidRDefault="0005238D" w:rsidP="0005238D">
      <w:pPr>
        <w:pStyle w:val="Heading2"/>
        <w:rPr>
          <w:rFonts w:ascii="Arial" w:hAnsi="Arial"/>
        </w:rPr>
      </w:pPr>
      <w:r>
        <w:rPr>
          <w:rFonts w:ascii="Arial" w:hAnsi="Arial"/>
        </w:rPr>
        <w:t>Target Users</w:t>
      </w:r>
    </w:p>
    <w:p w14:paraId="6027ADF2" w14:textId="36EA4142" w:rsidR="0005238D" w:rsidRDefault="0005238D" w:rsidP="00CD6D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05238D">
        <w:rPr>
          <w:rFonts w:ascii="Arial" w:hAnsi="Arial" w:cs="Arial"/>
          <w:sz w:val="22"/>
          <w:szCs w:val="22"/>
          <w:lang w:val="en-IN" w:eastAsia="en-IN" w:bidi="te-IN"/>
        </w:rPr>
        <w:t>I</w:t>
      </w:r>
      <w:r w:rsidRPr="0005238D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ndividuals</w:t>
      </w:r>
      <w:r w:rsidRPr="0005238D">
        <w:rPr>
          <w:rFonts w:ascii="Arial" w:hAnsi="Arial" w:cs="Arial"/>
          <w:sz w:val="22"/>
          <w:szCs w:val="22"/>
          <w:lang w:val="en-IN" w:eastAsia="en-IN" w:bidi="te-IN"/>
        </w:rPr>
        <w:t xml:space="preserve"> – For personal transactions and bill payments.</w:t>
      </w:r>
    </w:p>
    <w:p w14:paraId="53D65126" w14:textId="77777777" w:rsidR="0005238D" w:rsidRPr="0005238D" w:rsidRDefault="0005238D" w:rsidP="0005238D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</w:p>
    <w:p w14:paraId="3348437E" w14:textId="53EB5D33" w:rsidR="0005238D" w:rsidRDefault="0005238D" w:rsidP="00CD6D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05238D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Businesses &amp; Merchants</w:t>
      </w:r>
      <w:r w:rsidRPr="0005238D">
        <w:rPr>
          <w:rFonts w:ascii="Arial" w:hAnsi="Arial" w:cs="Arial"/>
          <w:sz w:val="22"/>
          <w:szCs w:val="22"/>
          <w:lang w:val="en-IN" w:eastAsia="en-IN" w:bidi="te-IN"/>
        </w:rPr>
        <w:t xml:space="preserve"> – To accept digital payments.</w:t>
      </w:r>
    </w:p>
    <w:p w14:paraId="07634413" w14:textId="77777777" w:rsidR="0005238D" w:rsidRPr="0005238D" w:rsidRDefault="0005238D" w:rsidP="0005238D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</w:p>
    <w:p w14:paraId="109E4E91" w14:textId="1DB73D5F" w:rsidR="0005238D" w:rsidRPr="0005238D" w:rsidRDefault="0005238D" w:rsidP="00CD6D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n-IN" w:eastAsia="en-IN" w:bidi="te-IN"/>
        </w:rPr>
      </w:pPr>
      <w:r w:rsidRPr="0005238D">
        <w:rPr>
          <w:rFonts w:ascii="Arial" w:hAnsi="Arial" w:cs="Arial"/>
          <w:b/>
          <w:bCs/>
          <w:sz w:val="22"/>
          <w:szCs w:val="22"/>
          <w:lang w:val="en-IN" w:eastAsia="en-IN" w:bidi="te-IN"/>
        </w:rPr>
        <w:t>Educational Institutions</w:t>
      </w:r>
      <w:r w:rsidRPr="0005238D">
        <w:rPr>
          <w:rFonts w:ascii="Arial" w:hAnsi="Arial" w:cs="Arial"/>
          <w:sz w:val="22"/>
          <w:szCs w:val="22"/>
          <w:lang w:val="en-IN" w:eastAsia="en-IN" w:bidi="te-IN"/>
        </w:rPr>
        <w:t xml:space="preserve"> – To manage student transactions</w:t>
      </w:r>
    </w:p>
    <w:p w14:paraId="17A793D8" w14:textId="77777777" w:rsidR="0005238D" w:rsidRPr="0005238D" w:rsidRDefault="0005238D" w:rsidP="0005238D"/>
    <w:p w14:paraId="36295129" w14:textId="275577A3" w:rsidR="00FC4805" w:rsidRPr="00FC4805" w:rsidRDefault="007D3622" w:rsidP="00FC480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Dashboard Overview</w:t>
      </w:r>
    </w:p>
    <w:p w14:paraId="120E2379" w14:textId="5B11F1D9" w:rsidR="007D3622" w:rsidRPr="00FC4805" w:rsidRDefault="00FC4805" w:rsidP="00FC4805">
      <w:pPr>
        <w:pStyle w:val="Heading2"/>
        <w:numPr>
          <w:ilvl w:val="0"/>
          <w:numId w:val="0"/>
        </w:numPr>
        <w:ind w:firstLine="432"/>
        <w:rPr>
          <w:rFonts w:ascii="Arial" w:hAnsi="Arial" w:cs="Arial"/>
          <w:sz w:val="22"/>
          <w:szCs w:val="22"/>
        </w:rPr>
      </w:pPr>
      <w:r w:rsidRPr="00FC4805">
        <w:rPr>
          <w:rFonts w:ascii="Arial" w:hAnsi="Arial" w:cs="Arial"/>
          <w:sz w:val="22"/>
          <w:szCs w:val="22"/>
        </w:rPr>
        <w:t xml:space="preserve">The </w:t>
      </w:r>
      <w:r w:rsidRPr="00FC4805">
        <w:rPr>
          <w:rStyle w:val="Strong"/>
          <w:rFonts w:ascii="Arial" w:hAnsi="Arial" w:cs="Arial"/>
          <w:sz w:val="22"/>
          <w:szCs w:val="22"/>
        </w:rPr>
        <w:t>Dashboard</w:t>
      </w:r>
      <w:r w:rsidRPr="00FC4805">
        <w:rPr>
          <w:rFonts w:ascii="Arial" w:hAnsi="Arial" w:cs="Arial"/>
          <w:sz w:val="22"/>
          <w:szCs w:val="22"/>
        </w:rPr>
        <w:t xml:space="preserve"> serves as the </w:t>
      </w:r>
      <w:r w:rsidRPr="00FC4805">
        <w:rPr>
          <w:rStyle w:val="Strong"/>
          <w:rFonts w:ascii="Arial" w:hAnsi="Arial" w:cs="Arial"/>
          <w:sz w:val="22"/>
          <w:szCs w:val="22"/>
        </w:rPr>
        <w:t>central hub</w:t>
      </w:r>
      <w:r w:rsidRPr="00FC4805">
        <w:rPr>
          <w:rFonts w:ascii="Arial" w:hAnsi="Arial" w:cs="Arial"/>
          <w:sz w:val="22"/>
          <w:szCs w:val="22"/>
        </w:rPr>
        <w:t xml:space="preserve"> where users can view their wallet balance, recent transactions, and access essential features like sending money, managing funds, and viewing reports.</w:t>
      </w:r>
      <w:r w:rsidRPr="00FC4805">
        <w:rPr>
          <w:rFonts w:ascii="Arial" w:hAnsi="Arial" w:cs="Arial"/>
          <w:sz w:val="22"/>
          <w:szCs w:val="22"/>
        </w:rPr>
        <w:tab/>
      </w:r>
    </w:p>
    <w:p w14:paraId="18366D2E" w14:textId="34727DB4" w:rsidR="00FC4805" w:rsidRDefault="00FC4805" w:rsidP="00FC4805">
      <w:pPr>
        <w:pStyle w:val="Heading2"/>
        <w:rPr>
          <w:rFonts w:ascii="Arial" w:hAnsi="Arial"/>
        </w:rPr>
      </w:pPr>
      <w:r>
        <w:rPr>
          <w:rFonts w:ascii="Arial" w:hAnsi="Arial"/>
        </w:rPr>
        <w:t>Home Page</w:t>
      </w:r>
    </w:p>
    <w:p w14:paraId="4B7CC954" w14:textId="11AC2599" w:rsidR="00FC4805" w:rsidRPr="001834E9" w:rsidRDefault="00FC4805" w:rsidP="00CD6DC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2"/>
          <w:szCs w:val="22"/>
        </w:rPr>
        <w:t>If user is not Authenticated the homepage automatically redirects user to SignIn page Where user can Enter his details or Login with OAuth using Google or Github account.</w:t>
      </w:r>
    </w:p>
    <w:p w14:paraId="142B25FE" w14:textId="5C0EA4CC" w:rsidR="001834E9" w:rsidRDefault="001834E9" w:rsidP="001834E9"/>
    <w:p w14:paraId="38D505A5" w14:textId="77C021F1" w:rsidR="001834E9" w:rsidRPr="001834E9" w:rsidRDefault="001834E9" w:rsidP="00CD6DC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834E9">
        <w:rPr>
          <w:rFonts w:ascii="Arial" w:hAnsi="Arial" w:cs="Arial"/>
          <w:sz w:val="22"/>
          <w:szCs w:val="22"/>
        </w:rPr>
        <w:t>2FA is enabled for Security.</w:t>
      </w:r>
    </w:p>
    <w:p w14:paraId="3D975C29" w14:textId="77777777" w:rsidR="00FC4805" w:rsidRPr="00FC4805" w:rsidRDefault="00FC4805" w:rsidP="00FC4805">
      <w:pPr>
        <w:pStyle w:val="ListParagraph"/>
      </w:pPr>
    </w:p>
    <w:p w14:paraId="0B204CA3" w14:textId="43257025" w:rsidR="00FC4805" w:rsidRPr="00FC4805" w:rsidRDefault="00FC4805" w:rsidP="00CD6DC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2"/>
          <w:szCs w:val="22"/>
        </w:rPr>
        <w:lastRenderedPageBreak/>
        <w:t>On the Home Page user can access the important functionalities like Send Money, Money Request and Wallet Management pages.</w:t>
      </w:r>
    </w:p>
    <w:p w14:paraId="781DEC44" w14:textId="77777777" w:rsidR="00FC4805" w:rsidRPr="00FC4805" w:rsidRDefault="00FC4805" w:rsidP="00FC4805">
      <w:pPr>
        <w:pStyle w:val="ListParagraph"/>
        <w:rPr>
          <w:rFonts w:ascii="Arial" w:hAnsi="Arial" w:cs="Arial"/>
          <w:sz w:val="22"/>
          <w:szCs w:val="22"/>
        </w:rPr>
      </w:pPr>
    </w:p>
    <w:p w14:paraId="6A4BC6FE" w14:textId="274D412D" w:rsidR="00FC4805" w:rsidRDefault="00FC4805" w:rsidP="00CD6DC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C4805">
        <w:rPr>
          <w:rFonts w:ascii="Arial" w:hAnsi="Arial" w:cs="Arial"/>
          <w:sz w:val="22"/>
          <w:szCs w:val="22"/>
        </w:rPr>
        <w:t>Also user can view a List of his Past Transactions.</w:t>
      </w:r>
    </w:p>
    <w:p w14:paraId="3C1CB2FB" w14:textId="77777777" w:rsidR="00FC4805" w:rsidRPr="00FC4805" w:rsidRDefault="00FC4805" w:rsidP="00FC4805">
      <w:pPr>
        <w:pStyle w:val="ListParagraph"/>
        <w:rPr>
          <w:rFonts w:ascii="Arial" w:hAnsi="Arial" w:cs="Arial"/>
          <w:sz w:val="22"/>
          <w:szCs w:val="22"/>
        </w:rPr>
      </w:pPr>
    </w:p>
    <w:p w14:paraId="59CA2C92" w14:textId="77777777" w:rsidR="00FC4805" w:rsidRPr="00FC4805" w:rsidRDefault="00FC4805" w:rsidP="00FC4805">
      <w:pPr>
        <w:rPr>
          <w:rFonts w:ascii="Arial" w:hAnsi="Arial" w:cs="Arial"/>
          <w:sz w:val="22"/>
          <w:szCs w:val="22"/>
        </w:rPr>
      </w:pPr>
    </w:p>
    <w:p w14:paraId="75A12ADD" w14:textId="4DA963DA" w:rsidR="00FC4805" w:rsidRDefault="001834E9" w:rsidP="00FC4805">
      <w:pPr>
        <w:pStyle w:val="Heading2"/>
        <w:rPr>
          <w:rFonts w:ascii="Arial" w:hAnsi="Arial"/>
        </w:rPr>
      </w:pPr>
      <w:r>
        <w:rPr>
          <w:rFonts w:ascii="Arial" w:hAnsi="Arial"/>
        </w:rPr>
        <w:t>Admin Page</w:t>
      </w:r>
    </w:p>
    <w:p w14:paraId="612908D1" w14:textId="02A922BB" w:rsidR="001834E9" w:rsidRDefault="001834E9" w:rsidP="008800B1">
      <w:pPr>
        <w:pStyle w:val="Heading3"/>
        <w:ind w:left="720"/>
        <w:rPr>
          <w:rStyle w:val="Strong"/>
          <w:rFonts w:ascii="Arial" w:hAnsi="Arial" w:cs="Arial"/>
          <w:b/>
          <w:bCs/>
          <w:sz w:val="22"/>
          <w:szCs w:val="22"/>
        </w:rPr>
      </w:pPr>
      <w:r>
        <w:rPr>
          <w:rStyle w:val="Strong"/>
          <w:b/>
          <w:bCs/>
        </w:rPr>
        <w:t xml:space="preserve">. </w:t>
      </w:r>
      <w:r w:rsidRPr="001834E9">
        <w:rPr>
          <w:rStyle w:val="Strong"/>
          <w:rFonts w:ascii="Arial" w:hAnsi="Arial" w:cs="Arial"/>
          <w:b/>
          <w:bCs/>
          <w:sz w:val="22"/>
          <w:szCs w:val="22"/>
        </w:rPr>
        <w:t xml:space="preserve">Navigation Panel </w:t>
      </w:r>
    </w:p>
    <w:p w14:paraId="2DA60EC4" w14:textId="5A5AD4EC" w:rsidR="001834E9" w:rsidRPr="001834E9" w:rsidRDefault="001834E9" w:rsidP="001834E9">
      <w:pPr>
        <w:ind w:left="720"/>
        <w:rPr>
          <w:b/>
          <w:bCs/>
        </w:rPr>
      </w:pPr>
      <w:r w:rsidRPr="001834E9">
        <w:rPr>
          <w:rStyle w:val="Strong"/>
          <w:b w:val="0"/>
          <w:bCs w:val="0"/>
        </w:rPr>
        <w:t>It has two options to select</w:t>
      </w:r>
      <w:r>
        <w:rPr>
          <w:rStyle w:val="Strong"/>
          <w:b w:val="0"/>
          <w:bCs w:val="0"/>
        </w:rPr>
        <w:t>.</w:t>
      </w:r>
    </w:p>
    <w:p w14:paraId="4722DE43" w14:textId="6516BBAA" w:rsidR="001834E9" w:rsidRPr="001834E9" w:rsidRDefault="001834E9" w:rsidP="00CD6D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Dashboard</w:t>
      </w:r>
      <w:r w:rsidRPr="001834E9">
        <w:rPr>
          <w:rFonts w:ascii="Arial" w:hAnsi="Arial" w:cs="Arial"/>
          <w:sz w:val="22"/>
          <w:szCs w:val="22"/>
        </w:rPr>
        <w:t xml:space="preserve"> </w:t>
      </w:r>
    </w:p>
    <w:p w14:paraId="1FB598A4" w14:textId="75A4BE32" w:rsidR="001834E9" w:rsidRPr="001834E9" w:rsidRDefault="001834E9" w:rsidP="00CD6D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Users</w:t>
      </w:r>
      <w:r w:rsidRPr="001834E9">
        <w:rPr>
          <w:rFonts w:ascii="Arial" w:hAnsi="Arial" w:cs="Arial"/>
          <w:sz w:val="22"/>
          <w:szCs w:val="22"/>
        </w:rPr>
        <w:t xml:space="preserve"> </w:t>
      </w:r>
    </w:p>
    <w:p w14:paraId="14AD9F6D" w14:textId="6C0AA92E" w:rsidR="001834E9" w:rsidRPr="001834E9" w:rsidRDefault="001834E9" w:rsidP="008800B1">
      <w:pPr>
        <w:pStyle w:val="Heading3"/>
        <w:ind w:left="720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b/>
          <w:bCs/>
          <w:sz w:val="22"/>
          <w:szCs w:val="22"/>
        </w:rPr>
        <w:t xml:space="preserve">2. Key Metrics </w:t>
      </w:r>
    </w:p>
    <w:p w14:paraId="63C9D5E3" w14:textId="2D434054" w:rsidR="001834E9" w:rsidRPr="001834E9" w:rsidRDefault="001834E9" w:rsidP="00CD6D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Total Users</w:t>
      </w:r>
      <w:r w:rsidRPr="001834E9">
        <w:rPr>
          <w:rFonts w:ascii="Arial" w:hAnsi="Arial" w:cs="Arial"/>
          <w:sz w:val="22"/>
          <w:szCs w:val="22"/>
        </w:rPr>
        <w:t>: Displays the number of users .</w:t>
      </w:r>
    </w:p>
    <w:p w14:paraId="511F55A2" w14:textId="7CFBDD2C" w:rsidR="001834E9" w:rsidRPr="001834E9" w:rsidRDefault="001834E9" w:rsidP="00CD6D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Total Transactions</w:t>
      </w:r>
      <w:r w:rsidRPr="001834E9">
        <w:rPr>
          <w:rFonts w:ascii="Arial" w:hAnsi="Arial" w:cs="Arial"/>
          <w:sz w:val="22"/>
          <w:szCs w:val="22"/>
        </w:rPr>
        <w:t>: Shows total transactions.</w:t>
      </w:r>
    </w:p>
    <w:p w14:paraId="3A24FE78" w14:textId="6560DF03" w:rsidR="001834E9" w:rsidRPr="001834E9" w:rsidRDefault="001834E9" w:rsidP="00CD6D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Total Volume</w:t>
      </w:r>
      <w:r w:rsidRPr="001834E9">
        <w:rPr>
          <w:rFonts w:ascii="Arial" w:hAnsi="Arial" w:cs="Arial"/>
          <w:sz w:val="22"/>
          <w:szCs w:val="22"/>
        </w:rPr>
        <w:t>: Displays the total transaction volume.</w:t>
      </w:r>
    </w:p>
    <w:p w14:paraId="38431A89" w14:textId="50586402" w:rsidR="001834E9" w:rsidRPr="001834E9" w:rsidRDefault="001834E9" w:rsidP="00CD6D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Active Cards</w:t>
      </w:r>
      <w:r w:rsidRPr="001834E9">
        <w:rPr>
          <w:rFonts w:ascii="Arial" w:hAnsi="Arial" w:cs="Arial"/>
          <w:sz w:val="22"/>
          <w:szCs w:val="22"/>
        </w:rPr>
        <w:t>: Shows the number of active cards.</w:t>
      </w:r>
    </w:p>
    <w:p w14:paraId="015DC48D" w14:textId="4390FEB5" w:rsidR="001834E9" w:rsidRPr="001834E9" w:rsidRDefault="001834E9" w:rsidP="008800B1">
      <w:pPr>
        <w:pStyle w:val="Heading3"/>
        <w:ind w:left="720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b/>
          <w:bCs/>
          <w:sz w:val="22"/>
          <w:szCs w:val="22"/>
        </w:rPr>
        <w:t xml:space="preserve">3. Transaction Analytics </w:t>
      </w:r>
    </w:p>
    <w:p w14:paraId="054A1358" w14:textId="77777777" w:rsidR="001834E9" w:rsidRPr="001834E9" w:rsidRDefault="001834E9" w:rsidP="00CD6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Transaction Volume Chart</w:t>
      </w:r>
      <w:r w:rsidRPr="001834E9">
        <w:rPr>
          <w:rFonts w:ascii="Arial" w:hAnsi="Arial" w:cs="Arial"/>
          <w:sz w:val="22"/>
          <w:szCs w:val="22"/>
        </w:rPr>
        <w:t>:</w:t>
      </w:r>
    </w:p>
    <w:p w14:paraId="05D4BA57" w14:textId="77777777" w:rsidR="001834E9" w:rsidRPr="001834E9" w:rsidRDefault="001834E9" w:rsidP="00CD6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Fonts w:ascii="Arial" w:hAnsi="Arial" w:cs="Arial"/>
          <w:sz w:val="22"/>
          <w:szCs w:val="22"/>
        </w:rPr>
        <w:t xml:space="preserve">A </w:t>
      </w:r>
      <w:r w:rsidRPr="001834E9">
        <w:rPr>
          <w:rStyle w:val="Strong"/>
          <w:rFonts w:ascii="Arial" w:hAnsi="Arial" w:cs="Arial"/>
          <w:sz w:val="22"/>
          <w:szCs w:val="22"/>
        </w:rPr>
        <w:t>graphical representation</w:t>
      </w:r>
      <w:r w:rsidRPr="001834E9">
        <w:rPr>
          <w:rFonts w:ascii="Arial" w:hAnsi="Arial" w:cs="Arial"/>
          <w:sz w:val="22"/>
          <w:szCs w:val="22"/>
        </w:rPr>
        <w:t xml:space="preserve"> of monthly transaction volume.</w:t>
      </w:r>
    </w:p>
    <w:p w14:paraId="4CFD5063" w14:textId="618FF28A" w:rsidR="001834E9" w:rsidRPr="001834E9" w:rsidRDefault="001834E9" w:rsidP="00CD6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Shows Trends over past Months</w:t>
      </w:r>
    </w:p>
    <w:p w14:paraId="2D01CA0C" w14:textId="77777777" w:rsidR="001834E9" w:rsidRPr="001834E9" w:rsidRDefault="001834E9" w:rsidP="00CD6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Transaction Types (Pie Chart)</w:t>
      </w:r>
      <w:r w:rsidRPr="001834E9">
        <w:rPr>
          <w:rFonts w:ascii="Arial" w:hAnsi="Arial" w:cs="Arial"/>
          <w:sz w:val="22"/>
          <w:szCs w:val="22"/>
        </w:rPr>
        <w:t>:</w:t>
      </w:r>
    </w:p>
    <w:p w14:paraId="38B0FBD6" w14:textId="50D67501" w:rsidR="001834E9" w:rsidRPr="001834E9" w:rsidRDefault="001834E9" w:rsidP="00CD6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 xml:space="preserve">Payments </w:t>
      </w:r>
    </w:p>
    <w:p w14:paraId="78BA1389" w14:textId="2BCF4A2A" w:rsidR="001834E9" w:rsidRPr="001834E9" w:rsidRDefault="001834E9" w:rsidP="00CD6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 xml:space="preserve">Deposits </w:t>
      </w:r>
    </w:p>
    <w:p w14:paraId="158C63F6" w14:textId="6B65C019" w:rsidR="001834E9" w:rsidRPr="001834E9" w:rsidRDefault="001834E9" w:rsidP="00CD6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1834E9">
        <w:rPr>
          <w:rStyle w:val="Strong"/>
          <w:rFonts w:ascii="Arial" w:hAnsi="Arial" w:cs="Arial"/>
          <w:sz w:val="22"/>
          <w:szCs w:val="22"/>
        </w:rPr>
        <w:t>Withdrawal</w:t>
      </w:r>
      <w:r>
        <w:rPr>
          <w:rStyle w:val="Strong"/>
          <w:rFonts w:ascii="Arial" w:hAnsi="Arial" w:cs="Arial"/>
          <w:sz w:val="22"/>
          <w:szCs w:val="22"/>
        </w:rPr>
        <w:t>s</w:t>
      </w:r>
    </w:p>
    <w:p w14:paraId="000F7254" w14:textId="77777777" w:rsidR="00FC4805" w:rsidRPr="00FC4805" w:rsidRDefault="00FC4805" w:rsidP="00FC4805">
      <w:pPr>
        <w:rPr>
          <w:rFonts w:ascii="Arial" w:hAnsi="Arial" w:cs="Arial"/>
          <w:sz w:val="22"/>
          <w:szCs w:val="22"/>
        </w:rPr>
      </w:pPr>
    </w:p>
    <w:p w14:paraId="6AAE7520" w14:textId="7B6A2E89" w:rsidR="0005238D" w:rsidRDefault="0005238D" w:rsidP="0005238D">
      <w:pPr>
        <w:spacing w:before="100" w:beforeAutospacing="1" w:after="100" w:afterAutospacing="1"/>
      </w:pPr>
      <w:r w:rsidRPr="0005238D">
        <w:rPr>
          <w:rFonts w:ascii="Arial" w:hAnsi="Arial" w:cs="Arial"/>
          <w:sz w:val="22"/>
          <w:szCs w:val="22"/>
        </w:rPr>
        <w:br/>
      </w:r>
    </w:p>
    <w:p w14:paraId="78FBCA0F" w14:textId="1E16F12D" w:rsidR="00CD7F48" w:rsidRPr="009673F4" w:rsidRDefault="007D3622" w:rsidP="009673F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Making payments</w:t>
      </w:r>
      <w:bookmarkStart w:id="15" w:name="_Toc439994696"/>
    </w:p>
    <w:p w14:paraId="6E839356" w14:textId="77777777" w:rsidR="00CD7F48" w:rsidRDefault="00CD7F48">
      <w:pPr>
        <w:pStyle w:val="template"/>
      </w:pPr>
    </w:p>
    <w:p w14:paraId="0DEFBEAE" w14:textId="09AA9262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The </w:t>
      </w:r>
      <w:r w:rsidRPr="3E43803A">
        <w:rPr>
          <w:b/>
          <w:bCs/>
          <w:i w:val="0"/>
          <w:iCs w:val="0"/>
        </w:rPr>
        <w:t>Send Money</w:t>
      </w:r>
      <w:r w:rsidRPr="734A2FFE">
        <w:rPr>
          <w:i w:val="0"/>
          <w:iCs w:val="0"/>
        </w:rPr>
        <w:t xml:space="preserve"> feature allows users to transfer funds quickly and securely. Users can search for recipients using their name or email and initiate a payment with a simple click. Each contact entry displays:</w:t>
      </w:r>
    </w:p>
    <w:p w14:paraId="6A84E624" w14:textId="4925964A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0B7F4A5C" w14:textId="12C126B8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The recipient’s name and email address</w:t>
      </w:r>
    </w:p>
    <w:p w14:paraId="17D65457" w14:textId="5345BCE0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614B99C6" w14:textId="483D7A0A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A</w:t>
      </w:r>
      <w:r w:rsidRPr="3E43803A">
        <w:rPr>
          <w:b/>
          <w:bCs/>
          <w:i w:val="0"/>
          <w:iCs w:val="0"/>
        </w:rPr>
        <w:t xml:space="preserve"> "Send Money"</w:t>
      </w:r>
      <w:r w:rsidRPr="734A2FFE">
        <w:rPr>
          <w:i w:val="0"/>
          <w:iCs w:val="0"/>
        </w:rPr>
        <w:t xml:space="preserve"> button for initiating the transaction</w:t>
      </w:r>
    </w:p>
    <w:p w14:paraId="379094DC" w14:textId="3FDED6A9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4FCF416B" w14:textId="4776AFDA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0FAF9CC7" w14:textId="57AFC2F8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Once the</w:t>
      </w:r>
      <w:r w:rsidRPr="0AD02B77">
        <w:rPr>
          <w:b/>
          <w:bCs/>
          <w:i w:val="0"/>
          <w:iCs w:val="0"/>
        </w:rPr>
        <w:t xml:space="preserve"> "Send Money</w:t>
      </w:r>
      <w:r w:rsidRPr="734A2FFE">
        <w:rPr>
          <w:i w:val="0"/>
          <w:iCs w:val="0"/>
        </w:rPr>
        <w:t>" button is clicked, the user is required to:</w:t>
      </w:r>
    </w:p>
    <w:p w14:paraId="683C94D7" w14:textId="19A55D51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0AC42BC7" w14:textId="098C3D04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1.</w:t>
      </w:r>
      <w:r w:rsidR="00EC2CC4">
        <w:rPr>
          <w:i w:val="0"/>
          <w:iCs w:val="0"/>
        </w:rPr>
        <w:t xml:space="preserve"> </w:t>
      </w:r>
      <w:r w:rsidRPr="734A2FFE">
        <w:rPr>
          <w:i w:val="0"/>
          <w:iCs w:val="0"/>
        </w:rPr>
        <w:t>Enter the amount they wish to send.</w:t>
      </w:r>
    </w:p>
    <w:p w14:paraId="6D8B1751" w14:textId="75EDCDCB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763CA432" w14:textId="5B64682A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7E0A1F24" w14:textId="57B7AA7B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2. Provide their</w:t>
      </w:r>
      <w:r w:rsidRPr="0AD02B77">
        <w:rPr>
          <w:b/>
          <w:bCs/>
          <w:i w:val="0"/>
          <w:iCs w:val="0"/>
        </w:rPr>
        <w:t xml:space="preserve"> PIN</w:t>
      </w:r>
      <w:r w:rsidRPr="734A2FFE">
        <w:rPr>
          <w:i w:val="0"/>
          <w:iCs w:val="0"/>
        </w:rPr>
        <w:t xml:space="preserve"> for authentication.</w:t>
      </w:r>
    </w:p>
    <w:p w14:paraId="6C65C1FA" w14:textId="01228E50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6A76EA2D" w14:textId="108F27A5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5A532C24" w14:textId="6E3AD80F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3. The system checks if the account balance is sufficient for the transaction.</w:t>
      </w:r>
    </w:p>
    <w:p w14:paraId="755D1A97" w14:textId="4A6E4249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6ED0B6A6" w14:textId="305D6725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If the balance is greater than or equal to the entered amount, the transaction is processed successfully.</w:t>
      </w:r>
    </w:p>
    <w:p w14:paraId="6776D520" w14:textId="559ACFE2" w:rsidR="00CD7F48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 xml:space="preserve"> </w:t>
      </w:r>
    </w:p>
    <w:p w14:paraId="4AE6C40D" w14:textId="6F8598B1" w:rsidR="00CD7F48" w:rsidRPr="003350C6" w:rsidRDefault="22CE5413">
      <w:pPr>
        <w:pStyle w:val="template"/>
        <w:rPr>
          <w:i w:val="0"/>
          <w:iCs w:val="0"/>
        </w:rPr>
      </w:pPr>
      <w:r w:rsidRPr="734A2FFE">
        <w:rPr>
          <w:i w:val="0"/>
          <w:iCs w:val="0"/>
        </w:rPr>
        <w:t>If the balance is less than the entered amount, an</w:t>
      </w:r>
      <w:r w:rsidRPr="4F880979">
        <w:rPr>
          <w:b/>
          <w:bCs/>
          <w:i w:val="0"/>
          <w:iCs w:val="0"/>
        </w:rPr>
        <w:t xml:space="preserve"> "Invalid Request"</w:t>
      </w:r>
      <w:r w:rsidRPr="734A2FFE">
        <w:rPr>
          <w:i w:val="0"/>
          <w:iCs w:val="0"/>
        </w:rPr>
        <w:t xml:space="preserve"> error is displayed, preventing the transaction</w:t>
      </w:r>
    </w:p>
    <w:bookmarkEnd w:id="15"/>
    <w:p w14:paraId="47C6153A" w14:textId="05C19B75" w:rsidR="00FD24F3" w:rsidRDefault="00FD24F3" w:rsidP="00FD24F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 w:rsidRPr="17D370E4">
        <w:rPr>
          <w:rFonts w:ascii="Arial" w:hAnsi="Arial"/>
          <w:color w:val="FFFFFF" w:themeColor="background1"/>
        </w:rPr>
        <w:t>M</w:t>
      </w:r>
      <w:r w:rsidR="009673F4" w:rsidRPr="17D370E4">
        <w:rPr>
          <w:rFonts w:ascii="Arial" w:hAnsi="Arial"/>
          <w:color w:val="FFFFFF" w:themeColor="background1"/>
        </w:rPr>
        <w:t>oney Request Management</w:t>
      </w:r>
    </w:p>
    <w:p w14:paraId="3A3602F4" w14:textId="5A41296D" w:rsidR="17D370E4" w:rsidRDefault="17D370E4" w:rsidP="17D370E4">
      <w:pPr>
        <w:pStyle w:val="template"/>
        <w:rPr>
          <w:i w:val="0"/>
          <w:iCs w:val="0"/>
        </w:rPr>
      </w:pPr>
    </w:p>
    <w:p w14:paraId="6CB37C0A" w14:textId="046A63FC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The Request Management feature allows users to handle money requests efficiently. This section includes three key components:</w:t>
      </w:r>
    </w:p>
    <w:p w14:paraId="39E62F91" w14:textId="1927C52E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3C2187E3" w14:textId="33EEA490" w:rsidR="00CD7F48" w:rsidRDefault="20503E94">
      <w:pPr>
        <w:pStyle w:val="template"/>
        <w:rPr>
          <w:b/>
          <w:bCs/>
          <w:i w:val="0"/>
          <w:iCs w:val="0"/>
        </w:rPr>
      </w:pPr>
      <w:r w:rsidRPr="1C2BB589">
        <w:rPr>
          <w:i w:val="0"/>
          <w:iCs w:val="0"/>
        </w:rPr>
        <w:t>1</w:t>
      </w:r>
      <w:r w:rsidR="0046099F">
        <w:rPr>
          <w:i w:val="0"/>
          <w:iCs w:val="0"/>
        </w:rPr>
        <w:t>.</w:t>
      </w:r>
      <w:r w:rsidRPr="1C2BB589">
        <w:rPr>
          <w:i w:val="0"/>
          <w:iCs w:val="0"/>
        </w:rPr>
        <w:t xml:space="preserve"> </w:t>
      </w:r>
      <w:r w:rsidRPr="6E3319FE">
        <w:rPr>
          <w:b/>
          <w:bCs/>
          <w:i w:val="0"/>
          <w:iCs w:val="0"/>
        </w:rPr>
        <w:t>Send Request</w:t>
      </w:r>
    </w:p>
    <w:p w14:paraId="5C51A8B1" w14:textId="17AF1AF7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305ECA03" w14:textId="2B196B6F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Users can initiate a new request by:</w:t>
      </w:r>
    </w:p>
    <w:p w14:paraId="5CA65925" w14:textId="0C11F25E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02313F6F" w14:textId="73206DA3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Entering the recipient's name or selecting from </w:t>
      </w:r>
      <w:r w:rsidR="58491982" w:rsidRPr="12FBC5CF">
        <w:rPr>
          <w:i w:val="0"/>
          <w:iCs w:val="0"/>
        </w:rPr>
        <w:t>user</w:t>
      </w:r>
      <w:r w:rsidRPr="1C2BB589">
        <w:rPr>
          <w:i w:val="0"/>
          <w:iCs w:val="0"/>
        </w:rPr>
        <w:t xml:space="preserve"> list.</w:t>
      </w:r>
    </w:p>
    <w:p w14:paraId="6868A7C1" w14:textId="42B58096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02A82A23" w14:textId="1F36B2CD" w:rsidR="00FD24F3" w:rsidRDefault="00FD24F3" w:rsidP="2081CBFF">
      <w:pPr>
        <w:pStyle w:val="template"/>
        <w:rPr>
          <w:i w:val="0"/>
          <w:iCs w:val="0"/>
        </w:rPr>
      </w:pPr>
    </w:p>
    <w:p w14:paraId="50E886F6" w14:textId="74E82CC7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Specifying the amount they are requesting.</w:t>
      </w:r>
    </w:p>
    <w:p w14:paraId="6EC0B582" w14:textId="6FA2BE3C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4DA7A2B6" w14:textId="40B8606D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Submitting the request for the recipient's approval.</w:t>
      </w:r>
    </w:p>
    <w:p w14:paraId="1BB8A23D" w14:textId="6DD2B062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0EF74D5D" w14:textId="18CF18A8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354F80DD" w14:textId="5917395E" w:rsidR="00CD7F48" w:rsidRDefault="20503E94">
      <w:pPr>
        <w:pStyle w:val="template"/>
        <w:rPr>
          <w:b/>
          <w:bCs/>
          <w:i w:val="0"/>
          <w:iCs w:val="0"/>
        </w:rPr>
      </w:pPr>
      <w:r w:rsidRPr="1C2BB589">
        <w:rPr>
          <w:i w:val="0"/>
          <w:iCs w:val="0"/>
        </w:rPr>
        <w:t xml:space="preserve">2. </w:t>
      </w:r>
      <w:r w:rsidRPr="2ECF3AC4">
        <w:rPr>
          <w:b/>
          <w:bCs/>
          <w:i w:val="0"/>
          <w:iCs w:val="0"/>
        </w:rPr>
        <w:t>Received Requests</w:t>
      </w:r>
    </w:p>
    <w:p w14:paraId="44C73CE8" w14:textId="714A85A5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1C361652" w14:textId="5AC00C85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This list displays incoming money requests from other users.</w:t>
      </w:r>
    </w:p>
    <w:p w14:paraId="3F9C9FE5" w14:textId="03F4CE08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3A130875" w14:textId="44AC9622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Each request shows the requester's name and amount.</w:t>
      </w:r>
    </w:p>
    <w:p w14:paraId="49EE6352" w14:textId="63E9BFAB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lastRenderedPageBreak/>
        <w:t xml:space="preserve"> </w:t>
      </w:r>
    </w:p>
    <w:p w14:paraId="02533AC8" w14:textId="12197AD8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Users can either </w:t>
      </w:r>
      <w:r w:rsidRPr="2BB400D8">
        <w:rPr>
          <w:b/>
          <w:bCs/>
          <w:i w:val="0"/>
          <w:iCs w:val="0"/>
        </w:rPr>
        <w:t xml:space="preserve">Accept </w:t>
      </w:r>
      <w:r w:rsidRPr="1C2BB589">
        <w:rPr>
          <w:i w:val="0"/>
          <w:iCs w:val="0"/>
        </w:rPr>
        <w:t xml:space="preserve">or </w:t>
      </w:r>
      <w:r w:rsidRPr="2BB400D8">
        <w:rPr>
          <w:b/>
          <w:bCs/>
          <w:i w:val="0"/>
          <w:iCs w:val="0"/>
        </w:rPr>
        <w:t xml:space="preserve">Reject </w:t>
      </w:r>
      <w:r w:rsidRPr="1C2BB589">
        <w:rPr>
          <w:i w:val="0"/>
          <w:iCs w:val="0"/>
        </w:rPr>
        <w:t>the request.</w:t>
      </w:r>
      <w:r w:rsidR="00EC2CC4">
        <w:rPr>
          <w:i w:val="0"/>
          <w:iCs w:val="0"/>
        </w:rPr>
        <w:t xml:space="preserve"> </w:t>
      </w:r>
    </w:p>
    <w:p w14:paraId="38CE4212" w14:textId="00784B42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6CB95EC2" w14:textId="72200CD9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54A510C9" w14:textId="4223465C" w:rsidR="00CD7F48" w:rsidRDefault="20503E94" w:rsidP="57B90F22">
      <w:pPr>
        <w:pStyle w:val="template"/>
        <w:spacing w:before="240" w:after="240"/>
        <w:rPr>
          <w:b/>
          <w:bCs/>
          <w:i w:val="0"/>
          <w:iCs w:val="0"/>
        </w:rPr>
      </w:pPr>
      <w:r w:rsidRPr="57B90F22">
        <w:rPr>
          <w:i w:val="0"/>
          <w:iCs w:val="0"/>
          <w:sz w:val="24"/>
          <w:szCs w:val="24"/>
        </w:rPr>
        <w:t xml:space="preserve">3. </w:t>
      </w:r>
      <w:r w:rsidRPr="57B90F22">
        <w:rPr>
          <w:b/>
          <w:bCs/>
          <w:i w:val="0"/>
          <w:iCs w:val="0"/>
          <w:sz w:val="24"/>
          <w:szCs w:val="24"/>
        </w:rPr>
        <w:t>Sent Requests</w:t>
      </w:r>
    </w:p>
    <w:p w14:paraId="1CF8E67C" w14:textId="2C9AC724" w:rsidR="00CD7F48" w:rsidRDefault="20503E94">
      <w:pPr>
        <w:pStyle w:val="template"/>
        <w:rPr>
          <w:b/>
          <w:bCs/>
          <w:i w:val="0"/>
          <w:iCs w:val="0"/>
        </w:rPr>
      </w:pPr>
      <w:r w:rsidRPr="1C2BB589">
        <w:rPr>
          <w:b/>
          <w:bCs/>
          <w:i w:val="0"/>
          <w:iCs w:val="0"/>
        </w:rPr>
        <w:t xml:space="preserve"> </w:t>
      </w:r>
    </w:p>
    <w:p w14:paraId="657DFA25" w14:textId="04FA9693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This section tracks the requests sent by the user to others.</w:t>
      </w:r>
    </w:p>
    <w:p w14:paraId="067329AC" w14:textId="710139E1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1DC62B40" w14:textId="71A47CAC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It shows whether the request is pending, accepted, or rejected.</w:t>
      </w:r>
    </w:p>
    <w:p w14:paraId="214B0DB3" w14:textId="5A8B96D3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68B3BE17" w14:textId="7DB0564F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If accepted, the amount is credited to the user’s account.</w:t>
      </w:r>
    </w:p>
    <w:p w14:paraId="0875D612" w14:textId="5C619203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0D573167" w14:textId="75930D83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 xml:space="preserve"> </w:t>
      </w:r>
    </w:p>
    <w:p w14:paraId="1B5A13A5" w14:textId="5E3B8CEE" w:rsidR="00CD7F48" w:rsidRDefault="20503E94">
      <w:pPr>
        <w:pStyle w:val="template"/>
        <w:rPr>
          <w:i w:val="0"/>
          <w:iCs w:val="0"/>
        </w:rPr>
      </w:pPr>
      <w:r w:rsidRPr="1C2BB589">
        <w:rPr>
          <w:i w:val="0"/>
          <w:iCs w:val="0"/>
        </w:rPr>
        <w:t>This system ensures smooth and transparent money requests and approvals.</w:t>
      </w:r>
    </w:p>
    <w:p w14:paraId="47E4A794" w14:textId="0007765B" w:rsidR="00FD24F3" w:rsidRDefault="00FD24F3">
      <w:pPr>
        <w:pStyle w:val="template"/>
        <w:rPr>
          <w:i w:val="0"/>
          <w:iCs w:val="0"/>
        </w:rPr>
      </w:pPr>
    </w:p>
    <w:p w14:paraId="1E68A618" w14:textId="5C5D7E18" w:rsidR="00FD24F3" w:rsidRDefault="009673F4" w:rsidP="00FD24F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Wallet Management</w:t>
      </w:r>
    </w:p>
    <w:p w14:paraId="05E78868" w14:textId="7C0B240A" w:rsidR="00FD24F3" w:rsidRDefault="00FD24F3">
      <w:pPr>
        <w:pStyle w:val="template"/>
        <w:rPr>
          <w:i w:val="0"/>
          <w:iCs w:val="0"/>
        </w:rPr>
      </w:pPr>
    </w:p>
    <w:p w14:paraId="5996E906" w14:textId="6B9A4532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>The Wallet feature allows users to securely manage their account balance and update personal details.</w:t>
      </w:r>
    </w:p>
    <w:p w14:paraId="4136674E" w14:textId="06809EE3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6C3974B0" w14:textId="4E65D589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1. </w:t>
      </w:r>
      <w:r w:rsidRPr="7572CF7A">
        <w:rPr>
          <w:b/>
          <w:bCs/>
          <w:i w:val="0"/>
          <w:iCs w:val="0"/>
        </w:rPr>
        <w:t>Viewing Balance</w:t>
      </w:r>
    </w:p>
    <w:p w14:paraId="526922A0" w14:textId="228FAA96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3DDFDAC2" w14:textId="4FB75273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>Users can see their current balance, but it is hidden (displayed as dots) by default for privacy.</w:t>
      </w:r>
    </w:p>
    <w:p w14:paraId="5F471BE1" w14:textId="5C1DDEB9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0B763F74" w14:textId="06505617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To view the actual balance, users must click on the balance section and enter their </w:t>
      </w:r>
      <w:r w:rsidRPr="4DC7D273">
        <w:rPr>
          <w:b/>
          <w:bCs/>
          <w:i w:val="0"/>
          <w:iCs w:val="0"/>
        </w:rPr>
        <w:t>PIN</w:t>
      </w:r>
      <w:r w:rsidRPr="0076A569">
        <w:rPr>
          <w:i w:val="0"/>
          <w:iCs w:val="0"/>
        </w:rPr>
        <w:t xml:space="preserve"> for authentication.</w:t>
      </w:r>
    </w:p>
    <w:p w14:paraId="59D14E62" w14:textId="096D1717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4F7E3E30" w14:textId="6E43EFB4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>Once verified, the balance is displayed temporarily for security purposes.</w:t>
      </w:r>
    </w:p>
    <w:p w14:paraId="5A9A44CA" w14:textId="3FCCB815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0A651D86" w14:textId="69D6C480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4C2D60BA" w14:textId="1D229BE0" w:rsidR="00FD24F3" w:rsidRDefault="2BF12315">
      <w:pPr>
        <w:pStyle w:val="template"/>
        <w:rPr>
          <w:b/>
          <w:bCs/>
          <w:i w:val="0"/>
          <w:iCs w:val="0"/>
        </w:rPr>
      </w:pPr>
      <w:r w:rsidRPr="0076A569">
        <w:rPr>
          <w:i w:val="0"/>
          <w:iCs w:val="0"/>
        </w:rPr>
        <w:t>2.</w:t>
      </w:r>
      <w:r w:rsidRPr="2CA018B2">
        <w:rPr>
          <w:b/>
          <w:bCs/>
          <w:i w:val="0"/>
          <w:iCs w:val="0"/>
        </w:rPr>
        <w:t xml:space="preserve"> Updating Phone Number</w:t>
      </w:r>
    </w:p>
    <w:p w14:paraId="156EB044" w14:textId="085D1BB3" w:rsidR="00FD24F3" w:rsidRDefault="2BF12315">
      <w:pPr>
        <w:pStyle w:val="template"/>
        <w:rPr>
          <w:b/>
          <w:bCs/>
          <w:i w:val="0"/>
          <w:iCs w:val="0"/>
        </w:rPr>
      </w:pPr>
      <w:r w:rsidRPr="2CA018B2">
        <w:rPr>
          <w:b/>
          <w:bCs/>
          <w:i w:val="0"/>
          <w:iCs w:val="0"/>
        </w:rPr>
        <w:t xml:space="preserve"> </w:t>
      </w:r>
    </w:p>
    <w:p w14:paraId="0B46D546" w14:textId="5C6D3943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>Users can update their registered phone number by:</w:t>
      </w:r>
    </w:p>
    <w:p w14:paraId="3FA35714" w14:textId="665A548A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2267E0A2" w14:textId="4DD8CCF8" w:rsidR="00FD24F3" w:rsidRDefault="003350C6" w:rsidP="003350C6">
      <w:pPr>
        <w:pStyle w:val="template"/>
        <w:rPr>
          <w:i w:val="0"/>
          <w:iCs w:val="0"/>
        </w:rPr>
      </w:pPr>
      <w:r w:rsidRPr="003350C6">
        <w:rPr>
          <w:i w:val="0"/>
          <w:iCs w:val="0"/>
        </w:rPr>
        <w:t>1.</w:t>
      </w:r>
      <w:r>
        <w:rPr>
          <w:i w:val="0"/>
          <w:iCs w:val="0"/>
        </w:rPr>
        <w:t xml:space="preserve"> </w:t>
      </w:r>
      <w:r w:rsidR="2BF12315" w:rsidRPr="0076A569">
        <w:rPr>
          <w:i w:val="0"/>
          <w:iCs w:val="0"/>
        </w:rPr>
        <w:t xml:space="preserve"> Entering the new phone number in the designated field.</w:t>
      </w:r>
    </w:p>
    <w:p w14:paraId="4A1A6FAD" w14:textId="438B8893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7C3FC900" w14:textId="05C03271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4A90E329" w14:textId="417909EE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2. Clicking the </w:t>
      </w:r>
      <w:r w:rsidRPr="398E12A2">
        <w:rPr>
          <w:b/>
          <w:bCs/>
          <w:i w:val="0"/>
          <w:iCs w:val="0"/>
        </w:rPr>
        <w:t>"Update"</w:t>
      </w:r>
      <w:r w:rsidRPr="0076A569">
        <w:rPr>
          <w:i w:val="0"/>
          <w:iCs w:val="0"/>
        </w:rPr>
        <w:t xml:space="preserve"> button to confirm the change.</w:t>
      </w:r>
    </w:p>
    <w:p w14:paraId="60C360A5" w14:textId="4409BDE7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5D4D8CA6" w14:textId="260372BF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6D5F0BDB" w14:textId="44334727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3F0720C3" w14:textId="76292D90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>This ensures that the user's contact details are kept up-to-date for seamless transactions and notifications.</w:t>
      </w:r>
    </w:p>
    <w:p w14:paraId="01791235" w14:textId="7F955468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18471222" w14:textId="722B54A0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 xml:space="preserve"> </w:t>
      </w:r>
    </w:p>
    <w:p w14:paraId="0C688203" w14:textId="32609138" w:rsidR="00FD24F3" w:rsidRDefault="2BF12315">
      <w:pPr>
        <w:pStyle w:val="template"/>
        <w:rPr>
          <w:i w:val="0"/>
          <w:iCs w:val="0"/>
        </w:rPr>
      </w:pPr>
      <w:r w:rsidRPr="0076A569">
        <w:rPr>
          <w:i w:val="0"/>
          <w:iCs w:val="0"/>
        </w:rPr>
        <w:t>This feature enhances both security and usability by protecting sensitive financial information while allowing necessary updates.</w:t>
      </w:r>
    </w:p>
    <w:p w14:paraId="52729D20" w14:textId="600997D9" w:rsidR="00FD24F3" w:rsidRDefault="00FD24F3">
      <w:pPr>
        <w:pStyle w:val="template"/>
      </w:pPr>
    </w:p>
    <w:p w14:paraId="5E8891D0" w14:textId="6E522FBE" w:rsidR="00FD24F3" w:rsidRDefault="00FD24F3" w:rsidP="00FD24F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Transaction Management</w:t>
      </w:r>
    </w:p>
    <w:p w14:paraId="3004255B" w14:textId="10DAAB9D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>The Transaction Management feature allows users to track their recent financial activities in a structured and detailed manner.</w:t>
      </w:r>
    </w:p>
    <w:p w14:paraId="1BE9A5D6" w14:textId="3B6A0F0E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091B7BC1" w14:textId="5200E0C8" w:rsidR="00FD24F3" w:rsidRDefault="291A25C4">
      <w:pPr>
        <w:pStyle w:val="template"/>
        <w:rPr>
          <w:i w:val="0"/>
          <w:iCs w:val="0"/>
        </w:rPr>
      </w:pPr>
      <w:r w:rsidRPr="00EC2CC4">
        <w:rPr>
          <w:b/>
          <w:bCs/>
          <w:i w:val="0"/>
          <w:iCs w:val="0"/>
        </w:rPr>
        <w:t>1.</w:t>
      </w:r>
      <w:r w:rsidRPr="012B29A6">
        <w:rPr>
          <w:i w:val="0"/>
          <w:iCs w:val="0"/>
        </w:rPr>
        <w:t xml:space="preserve"> </w:t>
      </w:r>
      <w:r w:rsidRPr="00EC2CC4">
        <w:rPr>
          <w:b/>
          <w:bCs/>
          <w:i w:val="0"/>
          <w:iCs w:val="0"/>
          <w:sz w:val="24"/>
          <w:szCs w:val="24"/>
        </w:rPr>
        <w:t>Recent Transactions</w:t>
      </w:r>
    </w:p>
    <w:p w14:paraId="5883CF20" w14:textId="195329C3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4625709D" w14:textId="46E04AB5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>Users can view a list of their latest transactions directly from the home screen.</w:t>
      </w:r>
    </w:p>
    <w:p w14:paraId="7818B452" w14:textId="55074C4B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5B64C280" w14:textId="3A7E8D77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>Each transaction entry includes:</w:t>
      </w:r>
    </w:p>
    <w:p w14:paraId="48116238" w14:textId="499C8A02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15E8D34E" w14:textId="36262CB7" w:rsidR="00FD24F3" w:rsidRDefault="291A25C4" w:rsidP="00EC2CC4">
      <w:pPr>
        <w:pStyle w:val="template"/>
        <w:numPr>
          <w:ilvl w:val="0"/>
          <w:numId w:val="32"/>
        </w:numPr>
        <w:rPr>
          <w:i w:val="0"/>
          <w:iCs w:val="0"/>
        </w:rPr>
      </w:pPr>
      <w:r w:rsidRPr="012B29A6">
        <w:rPr>
          <w:i w:val="0"/>
          <w:iCs w:val="0"/>
        </w:rPr>
        <w:t>Name/ID of the sender or receiver</w:t>
      </w:r>
    </w:p>
    <w:p w14:paraId="57CE9B33" w14:textId="0DA444CD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4F69F465" w14:textId="2C9E4E31" w:rsidR="00FD24F3" w:rsidRDefault="291A25C4" w:rsidP="00EC2CC4">
      <w:pPr>
        <w:pStyle w:val="template"/>
        <w:numPr>
          <w:ilvl w:val="0"/>
          <w:numId w:val="32"/>
        </w:numPr>
        <w:rPr>
          <w:i w:val="0"/>
          <w:iCs w:val="0"/>
        </w:rPr>
      </w:pPr>
      <w:r w:rsidRPr="012B29A6">
        <w:rPr>
          <w:i w:val="0"/>
          <w:iCs w:val="0"/>
        </w:rPr>
        <w:t>Amount transferred</w:t>
      </w:r>
    </w:p>
    <w:p w14:paraId="422B928E" w14:textId="5E6C8364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530A4D43" w14:textId="077AB498" w:rsidR="00FD24F3" w:rsidRDefault="291A25C4" w:rsidP="00EC2CC4">
      <w:pPr>
        <w:pStyle w:val="template"/>
        <w:numPr>
          <w:ilvl w:val="0"/>
          <w:numId w:val="32"/>
        </w:numPr>
        <w:rPr>
          <w:i w:val="0"/>
          <w:iCs w:val="0"/>
        </w:rPr>
      </w:pPr>
      <w:r w:rsidRPr="012B29A6">
        <w:rPr>
          <w:i w:val="0"/>
          <w:iCs w:val="0"/>
        </w:rPr>
        <w:t>Date &amp; Time of the transaction</w:t>
      </w:r>
    </w:p>
    <w:p w14:paraId="10C0683A" w14:textId="56A4360A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23C69A0E" w14:textId="516F5E52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>A symbol indicating whether the transaction was sent (debit) or received (credit)</w:t>
      </w:r>
    </w:p>
    <w:p w14:paraId="0B7DFF94" w14:textId="3FE2C8A2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61047895" w14:textId="36B0DF68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4A934C3C" w14:textId="218169EF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616380E5" w14:textId="35F5E291" w:rsidR="00FD24F3" w:rsidRDefault="291A25C4">
      <w:pPr>
        <w:pStyle w:val="template"/>
        <w:rPr>
          <w:b/>
          <w:bCs/>
          <w:i w:val="0"/>
          <w:iCs w:val="0"/>
        </w:rPr>
      </w:pPr>
      <w:r w:rsidRPr="00EC2CC4">
        <w:rPr>
          <w:b/>
          <w:bCs/>
          <w:i w:val="0"/>
          <w:iCs w:val="0"/>
        </w:rPr>
        <w:t>2</w:t>
      </w:r>
      <w:r w:rsidRPr="00EC2CC4">
        <w:rPr>
          <w:b/>
          <w:bCs/>
          <w:i w:val="0"/>
          <w:iCs w:val="0"/>
          <w:sz w:val="24"/>
          <w:szCs w:val="24"/>
        </w:rPr>
        <w:t>.</w:t>
      </w:r>
      <w:r w:rsidRPr="00EC2CC4">
        <w:rPr>
          <w:i w:val="0"/>
          <w:iCs w:val="0"/>
          <w:sz w:val="24"/>
          <w:szCs w:val="24"/>
        </w:rPr>
        <w:t xml:space="preserve"> </w:t>
      </w:r>
      <w:r w:rsidRPr="00EC2CC4">
        <w:rPr>
          <w:b/>
          <w:bCs/>
          <w:i w:val="0"/>
          <w:iCs w:val="0"/>
          <w:sz w:val="24"/>
          <w:szCs w:val="24"/>
        </w:rPr>
        <w:t>Transaction Details</w:t>
      </w:r>
    </w:p>
    <w:p w14:paraId="7C3AEB78" w14:textId="01DBDF2E" w:rsidR="00FD24F3" w:rsidRDefault="291A25C4">
      <w:pPr>
        <w:pStyle w:val="template"/>
        <w:rPr>
          <w:b/>
          <w:bCs/>
          <w:i w:val="0"/>
          <w:iCs w:val="0"/>
        </w:rPr>
      </w:pPr>
      <w:r w:rsidRPr="3BA9CEC6">
        <w:rPr>
          <w:b/>
          <w:bCs/>
          <w:i w:val="0"/>
          <w:iCs w:val="0"/>
        </w:rPr>
        <w:t xml:space="preserve"> </w:t>
      </w:r>
    </w:p>
    <w:p w14:paraId="1A205ECE" w14:textId="15B6C7B7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>Each transaction entry provides a quick summary, helping users keep track of their spending and received funds.</w:t>
      </w:r>
    </w:p>
    <w:p w14:paraId="6449AA30" w14:textId="6143B0CC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307AD86A" w14:textId="3E145022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>Users can identify the type of transaction through the sent or received symbol, ensuring easy readability.</w:t>
      </w:r>
    </w:p>
    <w:p w14:paraId="2B813F12" w14:textId="2A9E10DA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0F4281FD" w14:textId="366F39D5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 xml:space="preserve"> </w:t>
      </w:r>
    </w:p>
    <w:p w14:paraId="5B29ACA5" w14:textId="780FEDD8" w:rsidR="00FD24F3" w:rsidRDefault="291A25C4">
      <w:pPr>
        <w:pStyle w:val="template"/>
        <w:rPr>
          <w:i w:val="0"/>
          <w:iCs w:val="0"/>
        </w:rPr>
      </w:pPr>
      <w:r w:rsidRPr="012B29A6">
        <w:rPr>
          <w:i w:val="0"/>
          <w:iCs w:val="0"/>
        </w:rPr>
        <w:t>This feature provides a clear and organized history of transactions, making it easier for users to manage their finances effectively.</w:t>
      </w:r>
    </w:p>
    <w:p w14:paraId="0DB7C837" w14:textId="08168317" w:rsidR="00FD24F3" w:rsidRDefault="00FD24F3">
      <w:pPr>
        <w:pStyle w:val="template"/>
      </w:pPr>
    </w:p>
    <w:p w14:paraId="2639073E" w14:textId="74D78FBD" w:rsidR="00FD24F3" w:rsidRDefault="00FD24F3">
      <w:pPr>
        <w:pStyle w:val="template"/>
      </w:pPr>
    </w:p>
    <w:p w14:paraId="2EF55809" w14:textId="1B92CEA8" w:rsidR="00FD24F3" w:rsidRDefault="00FD24F3" w:rsidP="00FD24F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Integration with other services</w:t>
      </w:r>
    </w:p>
    <w:p w14:paraId="0CB24B09" w14:textId="1EFC255E" w:rsidR="00FD24F3" w:rsidRDefault="00FD24F3">
      <w:pPr>
        <w:pStyle w:val="template"/>
      </w:pPr>
    </w:p>
    <w:p w14:paraId="3988FE25" w14:textId="755FABA5" w:rsidR="00FF3DCD" w:rsidRPr="00FF3DCD" w:rsidRDefault="00FF3DCD" w:rsidP="00C94577">
      <w:pPr>
        <w:pStyle w:val="Heading2"/>
        <w:numPr>
          <w:ilvl w:val="0"/>
          <w:numId w:val="30"/>
        </w:numPr>
        <w:rPr>
          <w:rFonts w:ascii="Arial" w:hAnsi="Arial" w:cs="Arial"/>
          <w:sz w:val="24"/>
          <w:szCs w:val="24"/>
          <w:lang w:val="en-IN" w:eastAsia="en-IN" w:bidi="te-IN"/>
        </w:rPr>
      </w:pPr>
      <w:r w:rsidRPr="00FF3DCD">
        <w:rPr>
          <w:rStyle w:val="Strong"/>
          <w:rFonts w:ascii="Arial" w:hAnsi="Arial" w:cs="Arial"/>
          <w:b/>
          <w:bCs/>
          <w:sz w:val="24"/>
          <w:szCs w:val="24"/>
        </w:rPr>
        <w:t>Authentication Integration (Clerk)</w:t>
      </w:r>
    </w:p>
    <w:p w14:paraId="578AA463" w14:textId="32E07C4F" w:rsidR="00FF3DCD" w:rsidRPr="00FF3DCD" w:rsidRDefault="00FF3DCD" w:rsidP="00FF3D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FF3DCD">
        <w:rPr>
          <w:rStyle w:val="Strong"/>
          <w:rFonts w:ascii="Arial" w:hAnsi="Arial" w:cs="Arial"/>
          <w:sz w:val="22"/>
          <w:szCs w:val="22"/>
        </w:rPr>
        <w:t>Clerk Authentication</w:t>
      </w:r>
      <w:r w:rsidRPr="00FF3DCD">
        <w:rPr>
          <w:rFonts w:ascii="Arial" w:hAnsi="Arial" w:cs="Arial"/>
          <w:sz w:val="22"/>
          <w:szCs w:val="22"/>
        </w:rPr>
        <w:t xml:space="preserve"> allows users to sign in using email, phone number, or OAuth providers</w:t>
      </w:r>
      <w:r w:rsidR="00C94577">
        <w:rPr>
          <w:rFonts w:ascii="Arial" w:hAnsi="Arial" w:cs="Arial"/>
          <w:sz w:val="22"/>
          <w:szCs w:val="22"/>
        </w:rPr>
        <w:t xml:space="preserve"> </w:t>
      </w:r>
      <w:r w:rsidRPr="00FF3DCD">
        <w:rPr>
          <w:rFonts w:ascii="Arial" w:hAnsi="Arial" w:cs="Arial"/>
          <w:sz w:val="22"/>
          <w:szCs w:val="22"/>
        </w:rPr>
        <w:t>Google, GitHub</w:t>
      </w:r>
      <w:r w:rsidR="00C94577">
        <w:rPr>
          <w:rFonts w:ascii="Arial" w:hAnsi="Arial" w:cs="Arial"/>
          <w:sz w:val="22"/>
          <w:szCs w:val="22"/>
        </w:rPr>
        <w:t>.</w:t>
      </w:r>
    </w:p>
    <w:p w14:paraId="7CD146B9" w14:textId="77777777" w:rsidR="00FF3DCD" w:rsidRPr="00FF3DCD" w:rsidRDefault="00FF3DCD" w:rsidP="00FF3D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FF3DCD">
        <w:rPr>
          <w:rFonts w:ascii="Arial" w:hAnsi="Arial" w:cs="Arial"/>
          <w:sz w:val="22"/>
          <w:szCs w:val="22"/>
        </w:rPr>
        <w:t xml:space="preserve">Supports </w:t>
      </w:r>
      <w:r w:rsidRPr="00FF3DCD">
        <w:rPr>
          <w:rStyle w:val="Strong"/>
          <w:rFonts w:ascii="Arial" w:hAnsi="Arial" w:cs="Arial"/>
          <w:sz w:val="22"/>
          <w:szCs w:val="22"/>
        </w:rPr>
        <w:t>multi-factor authentication (MFA)</w:t>
      </w:r>
      <w:r w:rsidRPr="00FF3DCD">
        <w:rPr>
          <w:rFonts w:ascii="Arial" w:hAnsi="Arial" w:cs="Arial"/>
          <w:sz w:val="22"/>
          <w:szCs w:val="22"/>
        </w:rPr>
        <w:t xml:space="preserve"> for added security.</w:t>
      </w:r>
    </w:p>
    <w:p w14:paraId="03932278" w14:textId="77777777" w:rsidR="00FF3DCD" w:rsidRDefault="00FF3DCD" w:rsidP="00FF3DCD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FF3DCD">
        <w:rPr>
          <w:rFonts w:ascii="Arial" w:hAnsi="Arial" w:cs="Arial"/>
          <w:sz w:val="22"/>
          <w:szCs w:val="22"/>
        </w:rPr>
        <w:t>Users can manage their authentication settings in their profile section</w:t>
      </w:r>
      <w:r>
        <w:t>.</w:t>
      </w:r>
    </w:p>
    <w:p w14:paraId="5CDF0DB5" w14:textId="77777777" w:rsidR="0022604B" w:rsidRDefault="0022604B" w:rsidP="0022604B">
      <w:pPr>
        <w:spacing w:before="100" w:beforeAutospacing="1" w:after="100" w:afterAutospacing="1" w:line="240" w:lineRule="auto"/>
        <w:ind w:left="720"/>
      </w:pPr>
    </w:p>
    <w:p w14:paraId="4C85C8A5" w14:textId="3DC80FCA" w:rsidR="00C94577" w:rsidRDefault="00992C8B" w:rsidP="00D86D1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992C8B">
        <w:rPr>
          <w:rFonts w:ascii="Arial" w:hAnsi="Arial" w:cs="Arial"/>
          <w:b/>
          <w:bCs/>
        </w:rPr>
        <w:lastRenderedPageBreak/>
        <w:t>Sending Emails (Resend)</w:t>
      </w:r>
    </w:p>
    <w:p w14:paraId="341E9C18" w14:textId="77777777" w:rsidR="00992C8B" w:rsidRDefault="00992C8B" w:rsidP="00992C8B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</w:p>
    <w:p w14:paraId="4B2AC946" w14:textId="40266DE9" w:rsidR="00992C8B" w:rsidRPr="00546FE2" w:rsidRDefault="00B83DB3" w:rsidP="00992C8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 xml:space="preserve">Email is sent to </w:t>
      </w:r>
      <w:r w:rsidR="00FF7C3F">
        <w:rPr>
          <w:rFonts w:ascii="Arial" w:hAnsi="Arial" w:cs="Arial"/>
          <w:sz w:val="22"/>
          <w:szCs w:val="22"/>
        </w:rPr>
        <w:t xml:space="preserve">admin email </w:t>
      </w:r>
      <w:r w:rsidR="002446EE">
        <w:rPr>
          <w:rFonts w:ascii="Arial" w:hAnsi="Arial" w:cs="Arial"/>
          <w:sz w:val="22"/>
          <w:szCs w:val="22"/>
        </w:rPr>
        <w:t>whenever a transaction is made</w:t>
      </w:r>
      <w:r w:rsidR="00E81D49">
        <w:rPr>
          <w:rFonts w:ascii="Arial" w:hAnsi="Arial" w:cs="Arial"/>
          <w:sz w:val="22"/>
          <w:szCs w:val="22"/>
        </w:rPr>
        <w:t>.</w:t>
      </w:r>
    </w:p>
    <w:p w14:paraId="4CC1A7B1" w14:textId="77777777" w:rsidR="0080049F" w:rsidRDefault="0080049F" w:rsidP="0080049F">
      <w:pPr>
        <w:spacing w:before="100" w:beforeAutospacing="1" w:after="100" w:afterAutospacing="1" w:line="240" w:lineRule="auto"/>
        <w:ind w:left="432"/>
        <w:rPr>
          <w:rFonts w:ascii="Arial" w:hAnsi="Arial" w:cs="Arial"/>
          <w:b/>
          <w:bCs/>
        </w:rPr>
      </w:pPr>
    </w:p>
    <w:p w14:paraId="174A5F0F" w14:textId="1CE3D897" w:rsidR="00934864" w:rsidRDefault="00443FEA" w:rsidP="0093486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Database (Neon)</w:t>
      </w:r>
    </w:p>
    <w:p w14:paraId="43383BB1" w14:textId="77777777" w:rsidR="00505E9B" w:rsidRDefault="00505E9B" w:rsidP="00505E9B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</w:p>
    <w:p w14:paraId="1FE54ECC" w14:textId="18CE39F5" w:rsidR="00505E9B" w:rsidRPr="00505E9B" w:rsidRDefault="00505E9B" w:rsidP="00505E9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05E9B">
        <w:rPr>
          <w:rFonts w:ascii="Arial" w:hAnsi="Arial" w:cs="Arial"/>
          <w:sz w:val="22"/>
          <w:szCs w:val="22"/>
        </w:rPr>
        <w:t>Neon is used for cloud</w:t>
      </w:r>
      <w:r w:rsidR="00E8303F">
        <w:rPr>
          <w:rFonts w:ascii="Arial" w:hAnsi="Arial" w:cs="Arial"/>
          <w:sz w:val="22"/>
          <w:szCs w:val="22"/>
        </w:rPr>
        <w:t xml:space="preserve"> </w:t>
      </w:r>
      <w:r w:rsidR="00E8303F" w:rsidRPr="00E8303F">
        <w:rPr>
          <w:rFonts w:ascii="Arial" w:hAnsi="Arial" w:cs="Arial"/>
          <w:b/>
          <w:bCs/>
          <w:sz w:val="22"/>
          <w:szCs w:val="22"/>
        </w:rPr>
        <w:t>PostgreSQL</w:t>
      </w:r>
      <w:r w:rsidRPr="00505E9B">
        <w:rPr>
          <w:rFonts w:ascii="Arial" w:hAnsi="Arial" w:cs="Arial"/>
          <w:sz w:val="22"/>
          <w:szCs w:val="22"/>
        </w:rPr>
        <w:t xml:space="preserve"> database </w:t>
      </w:r>
    </w:p>
    <w:p w14:paraId="4A325021" w14:textId="0738D8AF" w:rsidR="00FD24F3" w:rsidRDefault="00FD24F3">
      <w:pPr>
        <w:pStyle w:val="template"/>
      </w:pPr>
    </w:p>
    <w:p w14:paraId="0B634AEC" w14:textId="119BAB27" w:rsidR="00FD24F3" w:rsidRDefault="7E47B077" w:rsidP="00FD24F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 w:rsidRPr="5C0AFB20">
        <w:rPr>
          <w:rFonts w:ascii="Arial" w:hAnsi="Arial"/>
          <w:color w:val="FFFFFF" w:themeColor="background1"/>
        </w:rPr>
        <w:t xml:space="preserve"> </w:t>
      </w:r>
      <w:r w:rsidR="00FD24F3" w:rsidRPr="5C0AFB20">
        <w:rPr>
          <w:rFonts w:ascii="Arial" w:hAnsi="Arial"/>
          <w:color w:val="FFFFFF" w:themeColor="background1"/>
        </w:rPr>
        <w:t>User Profile &amp; Settings</w:t>
      </w:r>
    </w:p>
    <w:p w14:paraId="2ADD6B1F" w14:textId="5A843D62" w:rsidR="00FD24F3" w:rsidRDefault="00FD24F3">
      <w:pPr>
        <w:pStyle w:val="template"/>
      </w:pPr>
    </w:p>
    <w:p w14:paraId="1E33B0F2" w14:textId="7D9D2217" w:rsidR="00FD24F3" w:rsidRDefault="00EA30D9">
      <w:pPr>
        <w:pStyle w:val="template"/>
        <w:rPr>
          <w:i w:val="0"/>
          <w:iCs w:val="0"/>
        </w:rPr>
      </w:pPr>
      <w:r w:rsidRPr="00EA30D9">
        <w:rPr>
          <w:i w:val="0"/>
          <w:iCs w:val="0"/>
        </w:rPr>
        <w:t xml:space="preserve">This section explains how users can manage their profile and settings in the </w:t>
      </w:r>
      <w:r w:rsidRPr="00EA30D9">
        <w:rPr>
          <w:rStyle w:val="Strong"/>
          <w:i w:val="0"/>
          <w:iCs w:val="0"/>
        </w:rPr>
        <w:t>Digital Wallet Management System</w:t>
      </w:r>
      <w:r w:rsidRPr="00EA30D9">
        <w:rPr>
          <w:i w:val="0"/>
          <w:iCs w:val="0"/>
        </w:rPr>
        <w:t>.</w:t>
      </w:r>
    </w:p>
    <w:p w14:paraId="7900EDB3" w14:textId="77777777" w:rsidR="008A03CC" w:rsidRDefault="008A03CC">
      <w:pPr>
        <w:pStyle w:val="template"/>
        <w:rPr>
          <w:i w:val="0"/>
          <w:iCs w:val="0"/>
        </w:rPr>
      </w:pPr>
    </w:p>
    <w:p w14:paraId="30DD318A" w14:textId="55A2B315" w:rsidR="0012608A" w:rsidRDefault="0012608A" w:rsidP="00CD6DCF">
      <w:pPr>
        <w:pStyle w:val="template"/>
        <w:numPr>
          <w:ilvl w:val="0"/>
          <w:numId w:val="23"/>
        </w:numPr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Creating</w:t>
      </w:r>
      <w:r w:rsidRPr="008A03CC">
        <w:rPr>
          <w:b/>
          <w:bCs/>
          <w:i w:val="0"/>
          <w:iCs w:val="0"/>
          <w:sz w:val="24"/>
          <w:szCs w:val="24"/>
        </w:rPr>
        <w:t xml:space="preserve"> Profile:</w:t>
      </w:r>
    </w:p>
    <w:p w14:paraId="3721219A" w14:textId="77777777" w:rsidR="0012608A" w:rsidRPr="008A03CC" w:rsidRDefault="0012608A" w:rsidP="0012608A">
      <w:pPr>
        <w:pStyle w:val="template"/>
        <w:ind w:left="360"/>
        <w:rPr>
          <w:b/>
          <w:bCs/>
          <w:i w:val="0"/>
          <w:iCs w:val="0"/>
          <w:sz w:val="24"/>
          <w:szCs w:val="24"/>
        </w:rPr>
      </w:pPr>
    </w:p>
    <w:p w14:paraId="42DAB092" w14:textId="77777777" w:rsidR="00BD5021" w:rsidRDefault="004F6948" w:rsidP="00BD5021">
      <w:pPr>
        <w:pStyle w:val="template"/>
        <w:spacing w:after="120"/>
        <w:ind w:left="360"/>
        <w:rPr>
          <w:i w:val="0"/>
          <w:iCs w:val="0"/>
        </w:rPr>
      </w:pPr>
      <w:r>
        <w:rPr>
          <w:i w:val="0"/>
          <w:iCs w:val="0"/>
        </w:rPr>
        <w:t xml:space="preserve">You can Create a profile using Email and Password or you can </w:t>
      </w:r>
      <w:r w:rsidR="00BD5021">
        <w:rPr>
          <w:i w:val="0"/>
          <w:iCs w:val="0"/>
        </w:rPr>
        <w:t xml:space="preserve">use OAuth applications Google </w:t>
      </w:r>
    </w:p>
    <w:p w14:paraId="5F876C62" w14:textId="077DFFD3" w:rsidR="0012608A" w:rsidRDefault="00BD5021" w:rsidP="00BD5021">
      <w:pPr>
        <w:pStyle w:val="template"/>
        <w:spacing w:after="120"/>
        <w:ind w:left="360"/>
        <w:rPr>
          <w:i w:val="0"/>
          <w:iCs w:val="0"/>
        </w:rPr>
      </w:pPr>
      <w:r>
        <w:rPr>
          <w:i w:val="0"/>
          <w:iCs w:val="0"/>
        </w:rPr>
        <w:t>and Github to create a profile</w:t>
      </w:r>
      <w:r w:rsidR="00134555">
        <w:rPr>
          <w:i w:val="0"/>
          <w:iCs w:val="0"/>
        </w:rPr>
        <w:t>.</w:t>
      </w:r>
    </w:p>
    <w:p w14:paraId="66221EB6" w14:textId="77777777" w:rsidR="008A03CC" w:rsidRDefault="008A03CC">
      <w:pPr>
        <w:pStyle w:val="template"/>
        <w:rPr>
          <w:i w:val="0"/>
          <w:iCs w:val="0"/>
        </w:rPr>
      </w:pPr>
    </w:p>
    <w:p w14:paraId="34E604C8" w14:textId="156254E8" w:rsidR="008A03CC" w:rsidRPr="008A03CC" w:rsidRDefault="008A03CC" w:rsidP="00CD6DCF">
      <w:pPr>
        <w:pStyle w:val="template"/>
        <w:numPr>
          <w:ilvl w:val="0"/>
          <w:numId w:val="23"/>
        </w:numPr>
        <w:rPr>
          <w:b/>
          <w:bCs/>
          <w:i w:val="0"/>
          <w:iCs w:val="0"/>
          <w:sz w:val="24"/>
          <w:szCs w:val="24"/>
        </w:rPr>
      </w:pPr>
      <w:r w:rsidRPr="008A03CC">
        <w:rPr>
          <w:b/>
          <w:bCs/>
          <w:i w:val="0"/>
          <w:iCs w:val="0"/>
          <w:sz w:val="24"/>
          <w:szCs w:val="24"/>
        </w:rPr>
        <w:t>Accessing Profile:</w:t>
      </w:r>
    </w:p>
    <w:p w14:paraId="61BDB8E7" w14:textId="77777777" w:rsidR="00EA30D9" w:rsidRDefault="00EA30D9">
      <w:pPr>
        <w:pStyle w:val="template"/>
        <w:rPr>
          <w:i w:val="0"/>
          <w:iCs w:val="0"/>
        </w:rPr>
      </w:pPr>
    </w:p>
    <w:p w14:paraId="0FA05EB0" w14:textId="77777777" w:rsidR="00356141" w:rsidRDefault="00C941F2" w:rsidP="00356141">
      <w:pPr>
        <w:spacing w:after="120"/>
        <w:ind w:left="432"/>
        <w:rPr>
          <w:rFonts w:ascii="Arial" w:hAnsi="Arial" w:cs="Arial"/>
          <w:sz w:val="22"/>
          <w:szCs w:val="22"/>
        </w:rPr>
      </w:pPr>
      <w:r w:rsidRPr="00742F5D">
        <w:rPr>
          <w:rFonts w:ascii="Arial" w:hAnsi="Arial" w:cs="Arial"/>
          <w:sz w:val="22"/>
          <w:szCs w:val="22"/>
        </w:rPr>
        <w:t>Once</w:t>
      </w:r>
      <w:r>
        <w:rPr>
          <w:rFonts w:ascii="Arial" w:hAnsi="Arial" w:cs="Arial"/>
        </w:rPr>
        <w:t xml:space="preserve"> </w:t>
      </w:r>
      <w:r w:rsidR="00894D39">
        <w:rPr>
          <w:rFonts w:ascii="Arial" w:hAnsi="Arial" w:cs="Arial"/>
          <w:sz w:val="22"/>
          <w:szCs w:val="22"/>
        </w:rPr>
        <w:t xml:space="preserve">logged in users can access and modify their </w:t>
      </w:r>
      <w:r w:rsidR="004B2FC2">
        <w:rPr>
          <w:rFonts w:ascii="Arial" w:hAnsi="Arial" w:cs="Arial"/>
          <w:sz w:val="22"/>
          <w:szCs w:val="22"/>
        </w:rPr>
        <w:t>profile from</w:t>
      </w:r>
      <w:r w:rsidR="009D627E">
        <w:rPr>
          <w:rFonts w:ascii="Arial" w:hAnsi="Arial" w:cs="Arial"/>
          <w:sz w:val="22"/>
          <w:szCs w:val="22"/>
        </w:rPr>
        <w:t xml:space="preserve"> top</w:t>
      </w:r>
      <w:r w:rsidR="004B2FC2">
        <w:rPr>
          <w:rFonts w:ascii="Arial" w:hAnsi="Arial" w:cs="Arial"/>
          <w:sz w:val="22"/>
          <w:szCs w:val="22"/>
        </w:rPr>
        <w:t xml:space="preserve"> </w:t>
      </w:r>
      <w:r w:rsidR="0098379D">
        <w:rPr>
          <w:rFonts w:ascii="Arial" w:hAnsi="Arial" w:cs="Arial"/>
          <w:sz w:val="22"/>
          <w:szCs w:val="22"/>
        </w:rPr>
        <w:t>r</w:t>
      </w:r>
      <w:r w:rsidR="009D627E">
        <w:rPr>
          <w:rFonts w:ascii="Arial" w:hAnsi="Arial" w:cs="Arial"/>
          <w:sz w:val="22"/>
          <w:szCs w:val="22"/>
        </w:rPr>
        <w:t>ightmost</w:t>
      </w:r>
      <w:r w:rsidR="0098379D">
        <w:rPr>
          <w:rFonts w:ascii="Arial" w:hAnsi="Arial" w:cs="Arial"/>
          <w:sz w:val="22"/>
          <w:szCs w:val="22"/>
        </w:rPr>
        <w:t xml:space="preserve"> icon</w:t>
      </w:r>
      <w:r w:rsidR="00742F5D">
        <w:rPr>
          <w:rFonts w:ascii="Arial" w:hAnsi="Arial" w:cs="Arial"/>
          <w:sz w:val="22"/>
          <w:szCs w:val="22"/>
        </w:rPr>
        <w:t xml:space="preserve">. </w:t>
      </w:r>
      <w:r w:rsidR="00356141">
        <w:rPr>
          <w:rFonts w:ascii="Arial" w:hAnsi="Arial" w:cs="Arial"/>
          <w:sz w:val="22"/>
          <w:szCs w:val="22"/>
        </w:rPr>
        <w:t xml:space="preserve">From there </w:t>
      </w:r>
    </w:p>
    <w:p w14:paraId="5E96A4F3" w14:textId="0EBF8593" w:rsidR="00853814" w:rsidRDefault="00356141" w:rsidP="00C941F2">
      <w:pPr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can manage </w:t>
      </w:r>
      <w:r w:rsidR="001D2FE5">
        <w:rPr>
          <w:rFonts w:ascii="Arial" w:hAnsi="Arial" w:cs="Arial"/>
          <w:sz w:val="22"/>
          <w:szCs w:val="22"/>
        </w:rPr>
        <w:t>their profile.</w:t>
      </w:r>
    </w:p>
    <w:p w14:paraId="1E9A0FC0" w14:textId="77777777" w:rsidR="00742F5D" w:rsidRPr="0012608A" w:rsidRDefault="00742F5D" w:rsidP="0012608A">
      <w:pPr>
        <w:rPr>
          <w:rFonts w:ascii="Arial" w:hAnsi="Arial" w:cs="Arial"/>
          <w:sz w:val="22"/>
          <w:szCs w:val="22"/>
        </w:rPr>
      </w:pPr>
    </w:p>
    <w:p w14:paraId="5C905BCB" w14:textId="05422DE0" w:rsidR="0012608A" w:rsidRPr="002D4520" w:rsidRDefault="0012608A" w:rsidP="00CD6DCF">
      <w:pPr>
        <w:pStyle w:val="Heading3"/>
        <w:numPr>
          <w:ilvl w:val="0"/>
          <w:numId w:val="23"/>
        </w:numPr>
        <w:rPr>
          <w:rFonts w:ascii="Arial" w:hAnsi="Arial" w:cs="Arial"/>
          <w:lang w:val="en-IN" w:eastAsia="en-IN" w:bidi="te-IN"/>
        </w:rPr>
      </w:pPr>
      <w:r w:rsidRPr="002D4520">
        <w:rPr>
          <w:rStyle w:val="Strong"/>
          <w:rFonts w:ascii="Arial" w:hAnsi="Arial" w:cs="Arial"/>
          <w:b/>
          <w:bCs/>
        </w:rPr>
        <w:t>Changing Password</w:t>
      </w:r>
      <w:r w:rsidRPr="002D4520">
        <w:rPr>
          <w:rStyle w:val="Strong"/>
          <w:rFonts w:ascii="Arial" w:hAnsi="Arial" w:cs="Arial"/>
          <w:b/>
          <w:bCs/>
        </w:rPr>
        <w:t>:</w:t>
      </w:r>
    </w:p>
    <w:p w14:paraId="291E59AF" w14:textId="77777777" w:rsidR="0012608A" w:rsidRPr="0012608A" w:rsidRDefault="0012608A" w:rsidP="004F6948">
      <w:p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2608A">
        <w:rPr>
          <w:rStyle w:val="Strong"/>
          <w:rFonts w:ascii="Arial" w:hAnsi="Arial" w:cs="Arial"/>
          <w:sz w:val="22"/>
          <w:szCs w:val="22"/>
        </w:rPr>
        <w:t>For password-based login users:</w:t>
      </w:r>
    </w:p>
    <w:p w14:paraId="0C634760" w14:textId="77777777" w:rsidR="0012608A" w:rsidRPr="0012608A" w:rsidRDefault="0012608A" w:rsidP="00CD6DCF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sz w:val="22"/>
          <w:szCs w:val="22"/>
        </w:rPr>
      </w:pPr>
      <w:r w:rsidRPr="0012608A">
        <w:rPr>
          <w:rFonts w:ascii="Arial" w:hAnsi="Arial" w:cs="Arial"/>
          <w:sz w:val="22"/>
          <w:szCs w:val="22"/>
        </w:rPr>
        <w:t xml:space="preserve">Navigate to </w:t>
      </w:r>
      <w:r w:rsidRPr="0012608A">
        <w:rPr>
          <w:rStyle w:val="Strong"/>
          <w:rFonts w:ascii="Arial" w:hAnsi="Arial" w:cs="Arial"/>
          <w:sz w:val="22"/>
          <w:szCs w:val="22"/>
        </w:rPr>
        <w:t>Security Settings</w:t>
      </w:r>
      <w:r w:rsidRPr="0012608A">
        <w:rPr>
          <w:rFonts w:ascii="Arial" w:hAnsi="Arial" w:cs="Arial"/>
          <w:sz w:val="22"/>
          <w:szCs w:val="22"/>
        </w:rPr>
        <w:t>.</w:t>
      </w:r>
    </w:p>
    <w:p w14:paraId="57B5D536" w14:textId="77777777" w:rsidR="0012608A" w:rsidRPr="0012608A" w:rsidRDefault="0012608A" w:rsidP="00CD6DCF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sz w:val="22"/>
          <w:szCs w:val="22"/>
        </w:rPr>
      </w:pPr>
      <w:r w:rsidRPr="0012608A">
        <w:rPr>
          <w:rFonts w:ascii="Arial" w:hAnsi="Arial" w:cs="Arial"/>
          <w:sz w:val="22"/>
          <w:szCs w:val="22"/>
        </w:rPr>
        <w:t xml:space="preserve">Click on </w:t>
      </w:r>
      <w:r w:rsidRPr="0012608A">
        <w:rPr>
          <w:rStyle w:val="Strong"/>
          <w:rFonts w:ascii="Arial" w:hAnsi="Arial" w:cs="Arial"/>
          <w:sz w:val="22"/>
          <w:szCs w:val="22"/>
        </w:rPr>
        <w:t>Change Password</w:t>
      </w:r>
      <w:r w:rsidRPr="0012608A">
        <w:rPr>
          <w:rFonts w:ascii="Arial" w:hAnsi="Arial" w:cs="Arial"/>
          <w:sz w:val="22"/>
          <w:szCs w:val="22"/>
        </w:rPr>
        <w:t>.</w:t>
      </w:r>
    </w:p>
    <w:p w14:paraId="75C16051" w14:textId="77777777" w:rsidR="0012608A" w:rsidRPr="0012608A" w:rsidRDefault="0012608A" w:rsidP="00CD6DCF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sz w:val="22"/>
          <w:szCs w:val="22"/>
        </w:rPr>
      </w:pPr>
      <w:r w:rsidRPr="0012608A">
        <w:rPr>
          <w:rFonts w:ascii="Arial" w:hAnsi="Arial" w:cs="Arial"/>
          <w:sz w:val="22"/>
          <w:szCs w:val="22"/>
        </w:rPr>
        <w:t>Enter your current password and a new password.</w:t>
      </w:r>
    </w:p>
    <w:p w14:paraId="1698EC41" w14:textId="77777777" w:rsidR="0012608A" w:rsidRPr="0012608A" w:rsidRDefault="0012608A" w:rsidP="00CD6DCF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sz w:val="22"/>
          <w:szCs w:val="22"/>
        </w:rPr>
      </w:pPr>
      <w:r w:rsidRPr="0012608A">
        <w:rPr>
          <w:rFonts w:ascii="Arial" w:hAnsi="Arial" w:cs="Arial"/>
          <w:sz w:val="22"/>
          <w:szCs w:val="22"/>
        </w:rPr>
        <w:t xml:space="preserve">Click </w:t>
      </w:r>
      <w:r w:rsidRPr="0012608A">
        <w:rPr>
          <w:rStyle w:val="Strong"/>
          <w:rFonts w:ascii="Arial" w:hAnsi="Arial" w:cs="Arial"/>
          <w:sz w:val="22"/>
          <w:szCs w:val="22"/>
        </w:rPr>
        <w:t>Update Password</w:t>
      </w:r>
      <w:r w:rsidRPr="0012608A">
        <w:rPr>
          <w:rFonts w:ascii="Arial" w:hAnsi="Arial" w:cs="Arial"/>
          <w:sz w:val="22"/>
          <w:szCs w:val="22"/>
        </w:rPr>
        <w:t>.</w:t>
      </w:r>
    </w:p>
    <w:p w14:paraId="03AC3197" w14:textId="77777777" w:rsidR="0012608A" w:rsidRPr="0012608A" w:rsidRDefault="0012608A" w:rsidP="004F6948">
      <w:p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2608A">
        <w:rPr>
          <w:rStyle w:val="Strong"/>
          <w:rFonts w:ascii="Arial" w:hAnsi="Arial" w:cs="Arial"/>
          <w:sz w:val="22"/>
          <w:szCs w:val="22"/>
        </w:rPr>
        <w:t>For OAuth users (Google, GitHub, etc.):</w:t>
      </w:r>
    </w:p>
    <w:p w14:paraId="7FF71544" w14:textId="77777777" w:rsidR="0012608A" w:rsidRPr="0012608A" w:rsidRDefault="0012608A" w:rsidP="00CD6DCF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sz w:val="22"/>
          <w:szCs w:val="22"/>
        </w:rPr>
      </w:pPr>
      <w:r w:rsidRPr="0012608A">
        <w:rPr>
          <w:rFonts w:ascii="Arial" w:hAnsi="Arial" w:cs="Arial"/>
          <w:sz w:val="22"/>
          <w:szCs w:val="22"/>
        </w:rPr>
        <w:t>Password changes must be done via the respective OAuth provider.</w:t>
      </w:r>
    </w:p>
    <w:p w14:paraId="177B0F3C" w14:textId="77777777" w:rsidR="0012608A" w:rsidRPr="00894D39" w:rsidRDefault="0012608A" w:rsidP="0012608A">
      <w:pPr>
        <w:rPr>
          <w:rFonts w:ascii="Arial" w:hAnsi="Arial" w:cs="Arial"/>
          <w:sz w:val="22"/>
          <w:szCs w:val="22"/>
        </w:rPr>
      </w:pPr>
    </w:p>
    <w:p w14:paraId="4C8566F7" w14:textId="05E75811" w:rsidR="002742BF" w:rsidRPr="005815A8" w:rsidRDefault="002742BF" w:rsidP="00CD6DCF">
      <w:pPr>
        <w:pStyle w:val="Heading3"/>
        <w:numPr>
          <w:ilvl w:val="0"/>
          <w:numId w:val="23"/>
        </w:numPr>
        <w:rPr>
          <w:rFonts w:ascii="Arial" w:hAnsi="Arial" w:cs="Arial"/>
          <w:sz w:val="27"/>
          <w:szCs w:val="27"/>
          <w:lang w:val="en-IN" w:eastAsia="en-IN" w:bidi="te-IN"/>
        </w:rPr>
      </w:pPr>
      <w:r w:rsidRPr="005815A8">
        <w:rPr>
          <w:rStyle w:val="Strong"/>
          <w:rFonts w:ascii="Arial" w:hAnsi="Arial" w:cs="Arial"/>
          <w:b/>
          <w:bCs/>
        </w:rPr>
        <w:t>Managing Linked Accounts (OAuth Providers)</w:t>
      </w:r>
    </w:p>
    <w:p w14:paraId="34CBF443" w14:textId="11232647" w:rsidR="002742BF" w:rsidRPr="005815A8" w:rsidRDefault="002742BF" w:rsidP="00C8213B">
      <w:pPr>
        <w:spacing w:before="100" w:beforeAutospacing="1" w:after="120"/>
        <w:rPr>
          <w:rFonts w:ascii="Arial" w:hAnsi="Arial" w:cs="Arial"/>
        </w:rPr>
      </w:pPr>
      <w:r w:rsidRPr="005815A8">
        <w:rPr>
          <w:rFonts w:ascii="Arial" w:hAnsi="Arial" w:cs="Arial"/>
        </w:rPr>
        <w:lastRenderedPageBreak/>
        <w:t xml:space="preserve">Users who sign up via </w:t>
      </w:r>
      <w:r w:rsidRPr="005815A8">
        <w:rPr>
          <w:rStyle w:val="Strong"/>
          <w:rFonts w:ascii="Arial" w:hAnsi="Arial" w:cs="Arial"/>
        </w:rPr>
        <w:t>Google, GitHub, or other OAuth providers</w:t>
      </w:r>
      <w:r w:rsidRPr="005815A8">
        <w:rPr>
          <w:rFonts w:ascii="Arial" w:hAnsi="Arial" w:cs="Arial"/>
        </w:rPr>
        <w:t xml:space="preserve"> can manage linked accounts under </w:t>
      </w:r>
      <w:r w:rsidRPr="005815A8">
        <w:rPr>
          <w:rStyle w:val="Strong"/>
          <w:rFonts w:ascii="Arial" w:hAnsi="Arial" w:cs="Arial"/>
        </w:rPr>
        <w:t>Connected Accounts</w:t>
      </w:r>
      <w:r w:rsidRPr="005815A8">
        <w:rPr>
          <w:rFonts w:ascii="Arial" w:hAnsi="Arial" w:cs="Arial"/>
        </w:rPr>
        <w:t xml:space="preserve"> in settings.</w:t>
      </w:r>
    </w:p>
    <w:p w14:paraId="0F6682B6" w14:textId="77777777" w:rsidR="002742BF" w:rsidRPr="005815A8" w:rsidRDefault="002742BF" w:rsidP="00CD6D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815A8">
        <w:rPr>
          <w:rFonts w:ascii="Arial" w:hAnsi="Arial" w:cs="Arial"/>
        </w:rPr>
        <w:t xml:space="preserve">To link a new provider: Click </w:t>
      </w:r>
      <w:r w:rsidRPr="005815A8">
        <w:rPr>
          <w:rStyle w:val="Strong"/>
          <w:rFonts w:ascii="Arial" w:hAnsi="Arial" w:cs="Arial"/>
        </w:rPr>
        <w:t>Add Account</w:t>
      </w:r>
      <w:r w:rsidRPr="005815A8">
        <w:rPr>
          <w:rFonts w:ascii="Arial" w:hAnsi="Arial" w:cs="Arial"/>
        </w:rPr>
        <w:t>.</w:t>
      </w:r>
    </w:p>
    <w:p w14:paraId="6AB147D2" w14:textId="77777777" w:rsidR="002742BF" w:rsidRPr="005815A8" w:rsidRDefault="002742BF" w:rsidP="00CD6D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815A8">
        <w:rPr>
          <w:rFonts w:ascii="Arial" w:hAnsi="Arial" w:cs="Arial"/>
        </w:rPr>
        <w:t xml:space="preserve">To remove an existing provider: Click </w:t>
      </w:r>
      <w:r w:rsidRPr="005815A8">
        <w:rPr>
          <w:rStyle w:val="Strong"/>
          <w:rFonts w:ascii="Arial" w:hAnsi="Arial" w:cs="Arial"/>
        </w:rPr>
        <w:t>Remove</w:t>
      </w:r>
      <w:r w:rsidRPr="005815A8">
        <w:rPr>
          <w:rFonts w:ascii="Arial" w:hAnsi="Arial" w:cs="Arial"/>
        </w:rPr>
        <w:t xml:space="preserve"> (a fallback authentication method must be available)</w:t>
      </w:r>
    </w:p>
    <w:p w14:paraId="0726A97D" w14:textId="77777777" w:rsidR="00EA30D9" w:rsidRPr="00B80804" w:rsidRDefault="00EA30D9">
      <w:pPr>
        <w:pStyle w:val="template"/>
        <w:rPr>
          <w:i w:val="0"/>
          <w:iCs w:val="0"/>
        </w:rPr>
      </w:pPr>
    </w:p>
    <w:p w14:paraId="1B431FB9" w14:textId="4BC6870B" w:rsidR="00B80804" w:rsidRPr="00B80804" w:rsidRDefault="00B80804" w:rsidP="00CD6DCF">
      <w:pPr>
        <w:pStyle w:val="Heading3"/>
        <w:numPr>
          <w:ilvl w:val="0"/>
          <w:numId w:val="23"/>
        </w:numPr>
        <w:rPr>
          <w:rFonts w:ascii="Arial" w:hAnsi="Arial" w:cs="Arial"/>
          <w:sz w:val="27"/>
          <w:szCs w:val="27"/>
          <w:lang w:val="en-IN" w:eastAsia="en-IN" w:bidi="te-IN"/>
        </w:rPr>
      </w:pPr>
      <w:r w:rsidRPr="00B80804">
        <w:rPr>
          <w:rStyle w:val="Strong"/>
          <w:rFonts w:ascii="Arial" w:hAnsi="Arial" w:cs="Arial"/>
          <w:b/>
          <w:bCs/>
        </w:rPr>
        <w:t xml:space="preserve">Logging Out </w:t>
      </w:r>
    </w:p>
    <w:p w14:paraId="7924C40F" w14:textId="77777777" w:rsidR="00B80804" w:rsidRPr="00B80804" w:rsidRDefault="00B80804" w:rsidP="00CD6D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80804">
        <w:rPr>
          <w:rFonts w:ascii="Arial" w:hAnsi="Arial" w:cs="Arial"/>
        </w:rPr>
        <w:t xml:space="preserve">Users can log out from their current session via the </w:t>
      </w:r>
      <w:r w:rsidRPr="00B80804">
        <w:rPr>
          <w:rStyle w:val="Strong"/>
          <w:rFonts w:ascii="Arial" w:hAnsi="Arial" w:cs="Arial"/>
        </w:rPr>
        <w:t>Logout</w:t>
      </w:r>
      <w:r w:rsidRPr="00B80804">
        <w:rPr>
          <w:rFonts w:ascii="Arial" w:hAnsi="Arial" w:cs="Arial"/>
        </w:rPr>
        <w:t xml:space="preserve"> button in the profile menu.</w:t>
      </w:r>
    </w:p>
    <w:p w14:paraId="64A2E4B5" w14:textId="77777777" w:rsidR="00B80804" w:rsidRDefault="00B80804">
      <w:pPr>
        <w:pStyle w:val="template"/>
        <w:rPr>
          <w:i w:val="0"/>
          <w:iCs w:val="0"/>
        </w:rPr>
      </w:pPr>
    </w:p>
    <w:p w14:paraId="6EB92532" w14:textId="56352EF4" w:rsidR="00CD6DCF" w:rsidRPr="00CD6DCF" w:rsidRDefault="00CD6DCF" w:rsidP="00CD6DCF">
      <w:pPr>
        <w:pStyle w:val="Heading3"/>
        <w:numPr>
          <w:ilvl w:val="0"/>
          <w:numId w:val="23"/>
        </w:numPr>
        <w:rPr>
          <w:rFonts w:ascii="Arial" w:hAnsi="Arial" w:cs="Arial"/>
          <w:lang w:val="en-IN" w:eastAsia="en-IN" w:bidi="te-IN"/>
        </w:rPr>
      </w:pPr>
      <w:r w:rsidRPr="00CD6DCF">
        <w:rPr>
          <w:rStyle w:val="Strong"/>
          <w:rFonts w:ascii="Arial" w:hAnsi="Arial" w:cs="Arial"/>
          <w:b/>
          <w:bCs/>
        </w:rPr>
        <w:t>Deleting Account</w:t>
      </w:r>
    </w:p>
    <w:p w14:paraId="4FD4DF8E" w14:textId="77777777" w:rsidR="00CD6DCF" w:rsidRPr="00CD6DCF" w:rsidRDefault="00CD6DCF" w:rsidP="00CD6DCF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CD6DCF">
        <w:rPr>
          <w:rFonts w:ascii="Arial" w:hAnsi="Arial" w:cs="Arial"/>
          <w:sz w:val="22"/>
          <w:szCs w:val="22"/>
        </w:rPr>
        <w:t>If users wish to delete their account permanently:</w:t>
      </w:r>
    </w:p>
    <w:p w14:paraId="3491361C" w14:textId="52025930" w:rsidR="00CD6DCF" w:rsidRPr="00CD6DCF" w:rsidRDefault="00CD6DCF" w:rsidP="00CD6D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CD6DCF">
        <w:rPr>
          <w:rFonts w:ascii="Arial" w:hAnsi="Arial" w:cs="Arial"/>
          <w:sz w:val="22"/>
          <w:szCs w:val="22"/>
        </w:rPr>
        <w:t xml:space="preserve">Go to </w:t>
      </w:r>
      <w:r w:rsidRPr="00CD6DCF">
        <w:rPr>
          <w:rFonts w:ascii="Arial" w:hAnsi="Arial" w:cs="Arial"/>
          <w:b/>
          <w:bCs/>
          <w:sz w:val="22"/>
          <w:szCs w:val="22"/>
        </w:rPr>
        <w:t>Manage account</w:t>
      </w:r>
      <w:r>
        <w:rPr>
          <w:rFonts w:ascii="Arial" w:hAnsi="Arial" w:cs="Arial"/>
          <w:sz w:val="22"/>
          <w:szCs w:val="22"/>
        </w:rPr>
        <w:t xml:space="preserve"> </w:t>
      </w:r>
      <w:r w:rsidRPr="00CD6DCF">
        <w:rPr>
          <w:rFonts w:ascii="Arial" w:hAnsi="Arial" w:cs="Arial"/>
          <w:sz w:val="22"/>
          <w:szCs w:val="22"/>
        </w:rPr>
        <w:t>→</w:t>
      </w:r>
      <w:r>
        <w:rPr>
          <w:rFonts w:ascii="Arial" w:hAnsi="Arial" w:cs="Arial"/>
          <w:sz w:val="22"/>
          <w:szCs w:val="22"/>
        </w:rPr>
        <w:t xml:space="preserve"> </w:t>
      </w:r>
      <w:r w:rsidRPr="00CD6DCF">
        <w:rPr>
          <w:rFonts w:ascii="Arial" w:hAnsi="Arial" w:cs="Arial"/>
          <w:b/>
          <w:bCs/>
          <w:sz w:val="22"/>
          <w:szCs w:val="22"/>
        </w:rPr>
        <w:t>Security</w:t>
      </w:r>
      <w:r w:rsidRPr="00CD6DCF">
        <w:rPr>
          <w:rFonts w:ascii="Arial" w:hAnsi="Arial" w:cs="Arial"/>
          <w:sz w:val="22"/>
          <w:szCs w:val="22"/>
        </w:rPr>
        <w:t xml:space="preserve"> → </w:t>
      </w:r>
      <w:r w:rsidRPr="00CD6DCF">
        <w:rPr>
          <w:rStyle w:val="Strong"/>
          <w:rFonts w:ascii="Arial" w:hAnsi="Arial" w:cs="Arial"/>
          <w:sz w:val="22"/>
          <w:szCs w:val="22"/>
        </w:rPr>
        <w:t>Delete Account</w:t>
      </w:r>
      <w:r w:rsidRPr="00CD6DCF">
        <w:rPr>
          <w:rFonts w:ascii="Arial" w:hAnsi="Arial" w:cs="Arial"/>
          <w:sz w:val="22"/>
          <w:szCs w:val="22"/>
        </w:rPr>
        <w:t>.</w:t>
      </w:r>
    </w:p>
    <w:p w14:paraId="41D59CC0" w14:textId="77777777" w:rsidR="00CD6DCF" w:rsidRPr="00CD6DCF" w:rsidRDefault="00CD6DCF" w:rsidP="00CD6D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CD6DCF">
        <w:rPr>
          <w:rFonts w:ascii="Arial" w:hAnsi="Arial" w:cs="Arial"/>
          <w:sz w:val="22"/>
          <w:szCs w:val="22"/>
        </w:rPr>
        <w:t>Confirm deletion by entering your password.</w:t>
      </w:r>
    </w:p>
    <w:p w14:paraId="3AEB3DA7" w14:textId="77777777" w:rsidR="00CD6DCF" w:rsidRPr="00CD6DCF" w:rsidRDefault="00CD6DCF" w:rsidP="00CD6D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CD6DCF">
        <w:rPr>
          <w:rFonts w:ascii="Arial" w:hAnsi="Arial" w:cs="Arial"/>
          <w:sz w:val="22"/>
          <w:szCs w:val="22"/>
        </w:rPr>
        <w:t xml:space="preserve">Click </w:t>
      </w:r>
      <w:r w:rsidRPr="00CD6DCF">
        <w:rPr>
          <w:rStyle w:val="Strong"/>
          <w:rFonts w:ascii="Arial" w:hAnsi="Arial" w:cs="Arial"/>
          <w:sz w:val="22"/>
          <w:szCs w:val="22"/>
        </w:rPr>
        <w:t>Delete</w:t>
      </w:r>
      <w:r w:rsidRPr="00CD6DCF">
        <w:rPr>
          <w:rFonts w:ascii="Arial" w:hAnsi="Arial" w:cs="Arial"/>
          <w:sz w:val="22"/>
          <w:szCs w:val="22"/>
        </w:rPr>
        <w:t xml:space="preserve"> (This action is irreversible).</w:t>
      </w:r>
    </w:p>
    <w:p w14:paraId="48DCC0E0" w14:textId="77777777" w:rsidR="00CD6DCF" w:rsidRPr="00EA30D9" w:rsidRDefault="00CD6DCF">
      <w:pPr>
        <w:pStyle w:val="template"/>
        <w:rPr>
          <w:i w:val="0"/>
          <w:iCs w:val="0"/>
        </w:rPr>
      </w:pPr>
    </w:p>
    <w:p w14:paraId="7E706D3F" w14:textId="60F83C09" w:rsidR="00707D06" w:rsidRPr="00F95F10" w:rsidRDefault="008E7E38" w:rsidP="008E7E38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11</w:t>
      </w:r>
      <w:r w:rsidR="00FD24F3">
        <w:rPr>
          <w:rFonts w:ascii="Arial" w:hAnsi="Arial"/>
          <w:color w:val="FFFFFF"/>
        </w:rPr>
        <w:t xml:space="preserve"> Trouble Shooting </w:t>
      </w:r>
    </w:p>
    <w:p w14:paraId="4AD71D3A" w14:textId="77777777" w:rsidR="002742BF" w:rsidRDefault="00707D06" w:rsidP="002742BF">
      <w:pPr>
        <w:pStyle w:val="NormalWeb"/>
        <w:spacing w:after="120" w:afterAutospacing="0"/>
        <w:rPr>
          <w:rStyle w:val="Strong"/>
          <w:rFonts w:ascii="Arial" w:hAnsi="Arial" w:cs="Arial"/>
        </w:rPr>
      </w:pPr>
      <w:r w:rsidRPr="002742BF">
        <w:rPr>
          <w:rFonts w:ascii="Arial" w:hAnsi="Arial" w:cs="Arial"/>
        </w:rPr>
        <w:t xml:space="preserve">This section provides solutions to common issues encountered while using the </w:t>
      </w:r>
      <w:r w:rsidRPr="002742BF">
        <w:rPr>
          <w:rStyle w:val="Strong"/>
          <w:rFonts w:ascii="Arial" w:hAnsi="Arial" w:cs="Arial"/>
        </w:rPr>
        <w:t xml:space="preserve">Digital </w:t>
      </w:r>
    </w:p>
    <w:p w14:paraId="6287D169" w14:textId="76558B8A" w:rsidR="00707D06" w:rsidRPr="002742BF" w:rsidRDefault="00707D06" w:rsidP="002742BF">
      <w:pPr>
        <w:pStyle w:val="NormalWeb"/>
        <w:spacing w:after="120" w:afterAutospacing="0"/>
        <w:rPr>
          <w:rFonts w:ascii="Arial" w:hAnsi="Arial" w:cs="Arial"/>
          <w:b/>
          <w:bCs/>
        </w:rPr>
      </w:pPr>
      <w:r w:rsidRPr="002742BF">
        <w:rPr>
          <w:rStyle w:val="Strong"/>
          <w:rFonts w:ascii="Arial" w:hAnsi="Arial" w:cs="Arial"/>
        </w:rPr>
        <w:t>Wallet Management System</w:t>
      </w:r>
      <w:r w:rsidRPr="002742BF">
        <w:rPr>
          <w:rFonts w:ascii="Arial" w:hAnsi="Arial" w:cs="Arial"/>
        </w:rPr>
        <w:t>.</w:t>
      </w:r>
    </w:p>
    <w:p w14:paraId="0F798250" w14:textId="77777777" w:rsidR="00707D06" w:rsidRPr="002742BF" w:rsidRDefault="00707D06" w:rsidP="005C5A59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  <w:b/>
          <w:bCs/>
        </w:rPr>
        <w:t>1. Unable to Log In</w:t>
      </w:r>
    </w:p>
    <w:p w14:paraId="4388F062" w14:textId="77777777" w:rsidR="00707D06" w:rsidRPr="002742BF" w:rsidRDefault="00707D06" w:rsidP="00F95F10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Possible Causes:</w:t>
      </w:r>
    </w:p>
    <w:p w14:paraId="777AB7B7" w14:textId="77777777" w:rsidR="00707D06" w:rsidRPr="002742BF" w:rsidRDefault="00707D06" w:rsidP="00CD6DC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Incorrect username or password</w:t>
      </w:r>
    </w:p>
    <w:p w14:paraId="39E6D8B3" w14:textId="77777777" w:rsidR="00707D06" w:rsidRPr="002742BF" w:rsidRDefault="00707D06" w:rsidP="00CD6DC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Account locked due to multiple failed login attempts</w:t>
      </w:r>
    </w:p>
    <w:p w14:paraId="6814102F" w14:textId="77777777" w:rsidR="00707D06" w:rsidRPr="002742BF" w:rsidRDefault="00707D06" w:rsidP="00CD6DC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Poor internet connection</w:t>
      </w:r>
    </w:p>
    <w:p w14:paraId="64BDCE03" w14:textId="77777777" w:rsidR="00707D06" w:rsidRPr="002742BF" w:rsidRDefault="00707D06" w:rsidP="00707D06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Solution:</w:t>
      </w:r>
    </w:p>
    <w:p w14:paraId="60953B5B" w14:textId="77777777" w:rsidR="00707D06" w:rsidRPr="002742BF" w:rsidRDefault="00707D06" w:rsidP="00CD6DC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Ensure the correct credentials are entered</w:t>
      </w:r>
    </w:p>
    <w:p w14:paraId="5812EBF9" w14:textId="77777777" w:rsidR="00707D06" w:rsidRPr="002742BF" w:rsidRDefault="00707D06" w:rsidP="00CD6DC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Reset your password using the “Forgot Password” option</w:t>
      </w:r>
    </w:p>
    <w:p w14:paraId="68F38818" w14:textId="77777777" w:rsidR="00707D06" w:rsidRPr="002742BF" w:rsidRDefault="00707D06" w:rsidP="00CD6DC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Check your internet connection</w:t>
      </w:r>
    </w:p>
    <w:p w14:paraId="10B5D74C" w14:textId="409F8B0C" w:rsidR="00707D06" w:rsidRPr="002742BF" w:rsidRDefault="00707D06" w:rsidP="00CD6DC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lastRenderedPageBreak/>
        <w:t xml:space="preserve">Contact support if </w:t>
      </w:r>
      <w:r w:rsidR="00D90C04" w:rsidRPr="002742BF">
        <w:rPr>
          <w:rFonts w:ascii="Arial" w:hAnsi="Arial" w:cs="Arial"/>
        </w:rPr>
        <w:t>issues doe</w:t>
      </w:r>
      <w:r w:rsidR="00C61583" w:rsidRPr="002742BF">
        <w:rPr>
          <w:rFonts w:ascii="Arial" w:hAnsi="Arial" w:cs="Arial"/>
        </w:rPr>
        <w:t>sn’t get solved further</w:t>
      </w:r>
    </w:p>
    <w:p w14:paraId="2B1146D8" w14:textId="77777777" w:rsidR="00707D06" w:rsidRPr="002742BF" w:rsidRDefault="00707D06" w:rsidP="00EA3C20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  <w:b/>
          <w:bCs/>
        </w:rPr>
        <w:t>2. Failed Transactions</w:t>
      </w:r>
    </w:p>
    <w:p w14:paraId="50D783D7" w14:textId="77777777" w:rsidR="00707D06" w:rsidRPr="002742BF" w:rsidRDefault="00707D06" w:rsidP="007F1F3C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Possible Causes:</w:t>
      </w:r>
    </w:p>
    <w:p w14:paraId="76E9B1DC" w14:textId="77777777" w:rsidR="00707D06" w:rsidRPr="002742BF" w:rsidRDefault="00707D06" w:rsidP="00CD6DCF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Insufficient balance</w:t>
      </w:r>
    </w:p>
    <w:p w14:paraId="7E592E31" w14:textId="77777777" w:rsidR="00707D06" w:rsidRPr="002742BF" w:rsidRDefault="00707D06" w:rsidP="00CD6DCF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Network or server issues</w:t>
      </w:r>
    </w:p>
    <w:p w14:paraId="54ACC067" w14:textId="77777777" w:rsidR="00707D06" w:rsidRPr="002742BF" w:rsidRDefault="00707D06" w:rsidP="00707D06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Solution:</w:t>
      </w:r>
    </w:p>
    <w:p w14:paraId="025E00F2" w14:textId="77777777" w:rsidR="00707D06" w:rsidRPr="002742BF" w:rsidRDefault="00707D06" w:rsidP="00CD6DCF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Check wallet balance before making a transaction</w:t>
      </w:r>
    </w:p>
    <w:p w14:paraId="6B56E900" w14:textId="77777777" w:rsidR="00707D06" w:rsidRPr="002742BF" w:rsidRDefault="00707D06" w:rsidP="00CD6DCF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Retry after a few minutes in case of network issues</w:t>
      </w:r>
    </w:p>
    <w:p w14:paraId="248E4A76" w14:textId="08CB521A" w:rsidR="00707D06" w:rsidRPr="002742BF" w:rsidRDefault="00707D06" w:rsidP="00707D06">
      <w:pPr>
        <w:rPr>
          <w:rFonts w:ascii="Arial" w:hAnsi="Arial" w:cs="Arial"/>
        </w:rPr>
      </w:pPr>
    </w:p>
    <w:p w14:paraId="01CB61CC" w14:textId="77777777" w:rsidR="00707D06" w:rsidRPr="002742BF" w:rsidRDefault="00707D06" w:rsidP="00EA3C20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  <w:b/>
          <w:bCs/>
        </w:rPr>
        <w:t>3. Wallet Balance Not Updating</w:t>
      </w:r>
    </w:p>
    <w:p w14:paraId="72737133" w14:textId="77777777" w:rsidR="00707D06" w:rsidRPr="002742BF" w:rsidRDefault="00707D06" w:rsidP="00707D06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Possible Causes:</w:t>
      </w:r>
    </w:p>
    <w:p w14:paraId="51CAA42B" w14:textId="77777777" w:rsidR="00707D06" w:rsidRPr="002742BF" w:rsidRDefault="00707D06" w:rsidP="00CD6DCF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Delay in processing transactions</w:t>
      </w:r>
    </w:p>
    <w:p w14:paraId="6608F317" w14:textId="77777777" w:rsidR="00707D06" w:rsidRPr="002742BF" w:rsidRDefault="00707D06" w:rsidP="00CD6DCF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Synchronization issues</w:t>
      </w:r>
    </w:p>
    <w:p w14:paraId="0062A1A9" w14:textId="77777777" w:rsidR="00707D06" w:rsidRPr="002742BF" w:rsidRDefault="00707D06" w:rsidP="00707D06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Solution:</w:t>
      </w:r>
    </w:p>
    <w:p w14:paraId="62E07DE0" w14:textId="77777777" w:rsidR="00707D06" w:rsidRPr="002742BF" w:rsidRDefault="00707D06" w:rsidP="00CD6DCF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Refresh the app or website</w:t>
      </w:r>
    </w:p>
    <w:p w14:paraId="5949DE08" w14:textId="77777777" w:rsidR="00707D06" w:rsidRPr="002742BF" w:rsidRDefault="00707D06" w:rsidP="00CD6DCF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Check the transaction history for updates</w:t>
      </w:r>
    </w:p>
    <w:p w14:paraId="3A704E86" w14:textId="18BDA634" w:rsidR="006A0DC1" w:rsidRPr="002742BF" w:rsidRDefault="00707D06" w:rsidP="00CD6DCF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Contact customer support if the issue persists</w:t>
      </w:r>
    </w:p>
    <w:p w14:paraId="4191D7BB" w14:textId="08D2FCE7" w:rsidR="00707D06" w:rsidRPr="002742BF" w:rsidRDefault="00707D06" w:rsidP="00707D06">
      <w:pPr>
        <w:rPr>
          <w:rFonts w:ascii="Arial" w:hAnsi="Arial" w:cs="Arial"/>
        </w:rPr>
      </w:pPr>
    </w:p>
    <w:p w14:paraId="09AFE230" w14:textId="47E995FB" w:rsidR="00707D06" w:rsidRPr="002742BF" w:rsidRDefault="006A0DC1" w:rsidP="00965FBD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  <w:b/>
          <w:bCs/>
        </w:rPr>
        <w:t>4</w:t>
      </w:r>
      <w:r w:rsidR="00707D06" w:rsidRPr="002742BF">
        <w:rPr>
          <w:rStyle w:val="Strong"/>
          <w:rFonts w:ascii="Arial" w:hAnsi="Arial" w:cs="Arial"/>
          <w:b/>
          <w:bCs/>
        </w:rPr>
        <w:t>. App/Website Not Loading or Crashing</w:t>
      </w:r>
    </w:p>
    <w:p w14:paraId="3B85073B" w14:textId="77777777" w:rsidR="00707D06" w:rsidRPr="002742BF" w:rsidRDefault="00707D06" w:rsidP="00707D06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Possible Causes:</w:t>
      </w:r>
    </w:p>
    <w:p w14:paraId="79733A52" w14:textId="77777777" w:rsidR="00707D06" w:rsidRPr="002742BF" w:rsidRDefault="00707D06" w:rsidP="00CD6DCF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Poor internet connection</w:t>
      </w:r>
    </w:p>
    <w:p w14:paraId="54915E77" w14:textId="56E63224" w:rsidR="00707D06" w:rsidRPr="002742BF" w:rsidRDefault="00707D06" w:rsidP="00CD6DCF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 xml:space="preserve">Outdated </w:t>
      </w:r>
      <w:r w:rsidR="007D0C20" w:rsidRPr="002742BF">
        <w:rPr>
          <w:rFonts w:ascii="Arial" w:hAnsi="Arial" w:cs="Arial"/>
        </w:rPr>
        <w:t>browser</w:t>
      </w:r>
      <w:r w:rsidRPr="002742BF">
        <w:rPr>
          <w:rFonts w:ascii="Arial" w:hAnsi="Arial" w:cs="Arial"/>
        </w:rPr>
        <w:t xml:space="preserve"> version</w:t>
      </w:r>
    </w:p>
    <w:p w14:paraId="67E1CCAD" w14:textId="77777777" w:rsidR="00707D06" w:rsidRPr="002742BF" w:rsidRDefault="00707D06" w:rsidP="00CD6DCF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Temporary server issues</w:t>
      </w:r>
    </w:p>
    <w:p w14:paraId="5C75F3B2" w14:textId="77777777" w:rsidR="00707D06" w:rsidRPr="002742BF" w:rsidRDefault="00707D06" w:rsidP="00707D06">
      <w:pPr>
        <w:pStyle w:val="NormalWeb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Solution:</w:t>
      </w:r>
    </w:p>
    <w:p w14:paraId="3412CE41" w14:textId="77777777" w:rsidR="00707D06" w:rsidRPr="002742BF" w:rsidRDefault="00707D06" w:rsidP="00CD6DCF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Check your internet connection</w:t>
      </w:r>
    </w:p>
    <w:p w14:paraId="507F5E3E" w14:textId="4D907B5F" w:rsidR="00707D06" w:rsidRPr="002742BF" w:rsidRDefault="00707D06" w:rsidP="00CD6DCF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 xml:space="preserve">Update the </w:t>
      </w:r>
      <w:r w:rsidR="007D0C20" w:rsidRPr="002742BF">
        <w:rPr>
          <w:rFonts w:ascii="Arial" w:hAnsi="Arial" w:cs="Arial"/>
        </w:rPr>
        <w:t>browser</w:t>
      </w:r>
      <w:r w:rsidRPr="002742BF">
        <w:rPr>
          <w:rFonts w:ascii="Arial" w:hAnsi="Arial" w:cs="Arial"/>
        </w:rPr>
        <w:t xml:space="preserve"> to the latest version</w:t>
      </w:r>
    </w:p>
    <w:p w14:paraId="414F4711" w14:textId="77777777" w:rsidR="00707D06" w:rsidRPr="002742BF" w:rsidRDefault="00707D06" w:rsidP="00CD6DCF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Clear cache and try again</w:t>
      </w:r>
    </w:p>
    <w:p w14:paraId="75BEF476" w14:textId="294062F8" w:rsidR="00FD24F3" w:rsidRPr="002742BF" w:rsidRDefault="00707D06" w:rsidP="00CD6DCF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2742BF">
        <w:rPr>
          <w:rFonts w:ascii="Arial" w:hAnsi="Arial" w:cs="Arial"/>
        </w:rPr>
        <w:t>If the issue persists, contact support</w:t>
      </w:r>
    </w:p>
    <w:p w14:paraId="40E704E6" w14:textId="00225019" w:rsidR="00FD24F3" w:rsidRPr="002742BF" w:rsidRDefault="008E7E38" w:rsidP="008E7E38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 w:themeColor="background1"/>
        </w:rPr>
        <w:lastRenderedPageBreak/>
        <w:t>12</w:t>
      </w:r>
      <w:r w:rsidR="00FD24F3" w:rsidRPr="002742BF">
        <w:rPr>
          <w:rFonts w:ascii="Arial" w:hAnsi="Arial" w:cs="Arial"/>
          <w:color w:val="FFFFFF" w:themeColor="background1"/>
        </w:rPr>
        <w:t xml:space="preserve"> Contact &amp; Support</w:t>
      </w:r>
    </w:p>
    <w:p w14:paraId="5A77D9DB" w14:textId="16478E10" w:rsidR="00816208" w:rsidRPr="002742BF" w:rsidRDefault="00816208" w:rsidP="00EA2CD1">
      <w:pPr>
        <w:spacing w:before="100" w:beforeAutospacing="1" w:after="100" w:afterAutospacing="1" w:line="240" w:lineRule="auto"/>
        <w:rPr>
          <w:rFonts w:ascii="Arial" w:hAnsi="Arial" w:cs="Arial"/>
        </w:rPr>
      </w:pPr>
      <w:ins w:id="16" w:author="Microsoft Word" w:date="2025-03-31T08:54:00Z">
        <w:r w:rsidRPr="002742BF">
          <w:rPr>
            <w:rStyle w:val="Strong"/>
            <w:rFonts w:ascii="Arial" w:hAnsi="Arial" w:cs="Arial"/>
          </w:rPr>
          <w:t>Website:</w:t>
        </w:r>
      </w:ins>
      <w:r w:rsidR="007F1F3C" w:rsidRPr="002742BF">
        <w:rPr>
          <w:rStyle w:val="Strong"/>
          <w:rFonts w:ascii="Arial" w:hAnsi="Arial" w:cs="Arial"/>
        </w:rPr>
        <w:t xml:space="preserve"> </w:t>
      </w:r>
      <w:ins w:id="17" w:author="Microsoft Word" w:date="2025-03-31T08:54:00Z">
        <w:r w:rsidRPr="002742BF">
          <w:rPr>
            <w:rFonts w:ascii="Arial" w:hAnsi="Arial" w:cs="Arial"/>
          </w:rPr>
          <w:t xml:space="preserve"> </w:t>
        </w:r>
      </w:ins>
      <w:hyperlink r:id="rId13" w:history="1">
        <w:r w:rsidR="00EA2CD1" w:rsidRPr="002742BF">
          <w:rPr>
            <w:rStyle w:val="Hyperlink"/>
            <w:rFonts w:ascii="Arial" w:hAnsi="Arial" w:cs="Arial"/>
          </w:rPr>
          <w:t>https://digital-wallet-management-system.vercel.app</w:t>
        </w:r>
      </w:hyperlink>
    </w:p>
    <w:p w14:paraId="573D80F3" w14:textId="73261438" w:rsidR="00EA2CD1" w:rsidRPr="002742BF" w:rsidRDefault="004B70DC" w:rsidP="00EA2CD1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2742BF">
        <w:rPr>
          <w:rFonts w:ascii="Arial" w:hAnsi="Arial" w:cs="Arial"/>
          <w:b/>
          <w:bCs/>
        </w:rPr>
        <w:t>For Admin</w:t>
      </w:r>
      <w:r w:rsidR="005E7DDB" w:rsidRPr="002742BF">
        <w:rPr>
          <w:rFonts w:ascii="Arial" w:hAnsi="Arial" w:cs="Arial"/>
          <w:b/>
          <w:bCs/>
        </w:rPr>
        <w:t xml:space="preserve"> </w:t>
      </w:r>
      <w:r w:rsidRPr="002742BF">
        <w:rPr>
          <w:rFonts w:ascii="Arial" w:hAnsi="Arial" w:cs="Arial"/>
          <w:b/>
          <w:bCs/>
        </w:rPr>
        <w:t>:</w:t>
      </w:r>
    </w:p>
    <w:p w14:paraId="06F753DD" w14:textId="182DE181" w:rsidR="005E7DDB" w:rsidRPr="002742BF" w:rsidRDefault="004B70DC" w:rsidP="004B70DC">
      <w:pPr>
        <w:spacing w:before="100" w:beforeAutospacing="1" w:after="100" w:afterAutospacing="1" w:line="240" w:lineRule="auto"/>
        <w:rPr>
          <w:rFonts w:ascii="Arial" w:hAnsi="Arial" w:cs="Arial"/>
        </w:rPr>
      </w:pPr>
      <w:ins w:id="18" w:author="Microsoft Word" w:date="2025-03-31T08:54:00Z">
        <w:r w:rsidRPr="002742BF">
          <w:rPr>
            <w:rStyle w:val="Strong"/>
            <w:rFonts w:ascii="Arial" w:hAnsi="Arial" w:cs="Arial"/>
          </w:rPr>
          <w:t>Website:</w:t>
        </w:r>
      </w:ins>
      <w:r w:rsidRPr="002742BF">
        <w:rPr>
          <w:rStyle w:val="Strong"/>
          <w:rFonts w:ascii="Arial" w:hAnsi="Arial" w:cs="Arial"/>
        </w:rPr>
        <w:t xml:space="preserve"> </w:t>
      </w:r>
      <w:ins w:id="19" w:author="Microsoft Word" w:date="2025-03-31T08:54:00Z">
        <w:r w:rsidRPr="002742BF">
          <w:rPr>
            <w:rFonts w:ascii="Arial" w:hAnsi="Arial" w:cs="Arial"/>
          </w:rPr>
          <w:t xml:space="preserve"> </w:t>
        </w:r>
      </w:ins>
      <w:hyperlink r:id="rId14" w:history="1">
        <w:r w:rsidR="005E7DDB" w:rsidRPr="002742BF">
          <w:rPr>
            <w:rStyle w:val="Hyperlink"/>
            <w:rFonts w:ascii="Arial" w:hAnsi="Arial" w:cs="Arial"/>
          </w:rPr>
          <w:t>https://digital-wallet-management-system.vercel.app/admin</w:t>
        </w:r>
      </w:hyperlink>
    </w:p>
    <w:p w14:paraId="4EC6BFDB" w14:textId="77777777" w:rsidR="004B70DC" w:rsidRPr="002742BF" w:rsidRDefault="004B70DC" w:rsidP="00EA2CD1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2F1E1B4D" w14:textId="55884886" w:rsidR="00816208" w:rsidRPr="002742BF" w:rsidRDefault="00816208" w:rsidP="00C96C86">
      <w:pPr>
        <w:pStyle w:val="Heading3"/>
        <w:numPr>
          <w:ilvl w:val="0"/>
          <w:numId w:val="0"/>
        </w:numPr>
        <w:ind w:left="720" w:hanging="720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  <w:b/>
          <w:bCs/>
        </w:rPr>
        <w:t>Customer Support Details</w:t>
      </w:r>
    </w:p>
    <w:p w14:paraId="310A2E64" w14:textId="7D97CAC5" w:rsidR="00816208" w:rsidRPr="002742BF" w:rsidRDefault="00816208" w:rsidP="00CD6D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Support Channels:</w:t>
      </w:r>
    </w:p>
    <w:p w14:paraId="6D4F9AA3" w14:textId="467524A1" w:rsidR="00816208" w:rsidRPr="002742BF" w:rsidRDefault="00816208" w:rsidP="00CD6DC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Email Support:</w:t>
      </w:r>
      <w:r w:rsidRPr="002742BF">
        <w:rPr>
          <w:rFonts w:ascii="Arial" w:hAnsi="Arial" w:cs="Arial"/>
        </w:rPr>
        <w:t xml:space="preserve"> </w:t>
      </w:r>
      <w:r w:rsidR="008800B1" w:rsidRPr="002742BF">
        <w:rPr>
          <w:rFonts w:ascii="Arial" w:hAnsi="Arial" w:cs="Arial"/>
        </w:rPr>
        <w:t>shivakumar</w:t>
      </w:r>
      <w:r w:rsidR="00F2086C" w:rsidRPr="002742BF">
        <w:rPr>
          <w:rFonts w:ascii="Arial" w:hAnsi="Arial" w:cs="Arial"/>
        </w:rPr>
        <w:t>gulapala2005@gmail.com</w:t>
      </w:r>
    </w:p>
    <w:p w14:paraId="21EC3DDA" w14:textId="406693BE" w:rsidR="00816208" w:rsidRPr="002742BF" w:rsidRDefault="00816208" w:rsidP="00CD6DC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742BF">
        <w:rPr>
          <w:rStyle w:val="Strong"/>
          <w:rFonts w:ascii="Arial" w:hAnsi="Arial" w:cs="Arial"/>
        </w:rPr>
        <w:t>Phone Support:</w:t>
      </w:r>
      <w:r w:rsidRPr="002742BF">
        <w:rPr>
          <w:rFonts w:ascii="Arial" w:hAnsi="Arial" w:cs="Arial"/>
        </w:rPr>
        <w:t xml:space="preserve"> </w:t>
      </w:r>
      <w:r w:rsidR="00F2086C" w:rsidRPr="002742BF">
        <w:rPr>
          <w:rFonts w:ascii="Arial" w:hAnsi="Arial" w:cs="Arial"/>
        </w:rPr>
        <w:t>+91 9491666799</w:t>
      </w:r>
    </w:p>
    <w:p w14:paraId="78DC9257" w14:textId="277EFF00" w:rsidR="00FD24F3" w:rsidRPr="002742BF" w:rsidRDefault="00FD24F3">
      <w:pPr>
        <w:pStyle w:val="template"/>
      </w:pPr>
    </w:p>
    <w:sectPr w:rsidR="00FD24F3" w:rsidRPr="002742BF">
      <w:headerReference w:type="default" r:id="rId15"/>
      <w:headerReference w:type="first" r:id="rId16"/>
      <w:footerReference w:type="firs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0CE7" w14:textId="77777777" w:rsidR="00361227" w:rsidRDefault="00361227">
      <w:r>
        <w:separator/>
      </w:r>
    </w:p>
  </w:endnote>
  <w:endnote w:type="continuationSeparator" w:id="0">
    <w:p w14:paraId="37CDFB00" w14:textId="77777777" w:rsidR="00361227" w:rsidRDefault="00361227">
      <w:r>
        <w:continuationSeparator/>
      </w:r>
    </w:p>
  </w:endnote>
  <w:endnote w:type="continuationNotice" w:id="1">
    <w:p w14:paraId="7D90035D" w14:textId="77777777" w:rsidR="00F1644A" w:rsidRDefault="00F164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EF56D1" w14:paraId="3E1457FD" w14:textId="77777777" w:rsidTr="59EF56D1">
      <w:trPr>
        <w:trHeight w:val="300"/>
      </w:trPr>
      <w:tc>
        <w:tcPr>
          <w:tcW w:w="3120" w:type="dxa"/>
        </w:tcPr>
        <w:p w14:paraId="5A106132" w14:textId="62C23E0D" w:rsidR="59EF56D1" w:rsidRDefault="59EF56D1" w:rsidP="59EF56D1">
          <w:pPr>
            <w:pStyle w:val="Header"/>
            <w:ind w:left="-115"/>
          </w:pPr>
        </w:p>
      </w:tc>
      <w:tc>
        <w:tcPr>
          <w:tcW w:w="3120" w:type="dxa"/>
        </w:tcPr>
        <w:p w14:paraId="7A93A695" w14:textId="0245C955" w:rsidR="59EF56D1" w:rsidRDefault="59EF56D1" w:rsidP="59EF56D1">
          <w:pPr>
            <w:pStyle w:val="Header"/>
            <w:jc w:val="center"/>
          </w:pPr>
        </w:p>
      </w:tc>
      <w:tc>
        <w:tcPr>
          <w:tcW w:w="3120" w:type="dxa"/>
        </w:tcPr>
        <w:p w14:paraId="15A1E989" w14:textId="71D9A26F" w:rsidR="59EF56D1" w:rsidRDefault="59EF56D1" w:rsidP="59EF56D1">
          <w:pPr>
            <w:pStyle w:val="Header"/>
            <w:ind w:right="-115"/>
            <w:jc w:val="right"/>
          </w:pPr>
        </w:p>
      </w:tc>
    </w:tr>
  </w:tbl>
  <w:p w14:paraId="5325D603" w14:textId="0B0C87F7" w:rsidR="00F9473B" w:rsidRDefault="00F94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59EF56D1" w14:paraId="47216BD7" w14:textId="77777777" w:rsidTr="59EF56D1">
      <w:trPr>
        <w:trHeight w:val="300"/>
      </w:trPr>
      <w:tc>
        <w:tcPr>
          <w:tcW w:w="3215" w:type="dxa"/>
        </w:tcPr>
        <w:p w14:paraId="69E75386" w14:textId="7947D1AF" w:rsidR="59EF56D1" w:rsidRDefault="59EF56D1" w:rsidP="59EF56D1">
          <w:pPr>
            <w:pStyle w:val="Header"/>
            <w:ind w:left="-115"/>
          </w:pPr>
        </w:p>
      </w:tc>
      <w:tc>
        <w:tcPr>
          <w:tcW w:w="3215" w:type="dxa"/>
        </w:tcPr>
        <w:p w14:paraId="3C8171C9" w14:textId="664756F6" w:rsidR="59EF56D1" w:rsidRDefault="59EF56D1" w:rsidP="59EF56D1">
          <w:pPr>
            <w:pStyle w:val="Header"/>
            <w:jc w:val="center"/>
          </w:pPr>
        </w:p>
      </w:tc>
      <w:tc>
        <w:tcPr>
          <w:tcW w:w="3215" w:type="dxa"/>
        </w:tcPr>
        <w:p w14:paraId="39C60F08" w14:textId="7DFFC93F" w:rsidR="59EF56D1" w:rsidRDefault="59EF56D1" w:rsidP="59EF56D1">
          <w:pPr>
            <w:pStyle w:val="Header"/>
            <w:ind w:right="-115"/>
            <w:jc w:val="right"/>
          </w:pPr>
        </w:p>
      </w:tc>
    </w:tr>
  </w:tbl>
  <w:p w14:paraId="6E8D4493" w14:textId="3302EB0F" w:rsidR="00F9473B" w:rsidRDefault="00F94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48D0" w14:textId="77777777" w:rsidR="00361227" w:rsidRDefault="00361227">
      <w:r>
        <w:separator/>
      </w:r>
    </w:p>
  </w:footnote>
  <w:footnote w:type="continuationSeparator" w:id="0">
    <w:p w14:paraId="5BB30E31" w14:textId="77777777" w:rsidR="00361227" w:rsidRDefault="00361227">
      <w:r>
        <w:continuationSeparator/>
      </w:r>
    </w:p>
  </w:footnote>
  <w:footnote w:type="continuationNotice" w:id="1">
    <w:p w14:paraId="144E2903" w14:textId="77777777" w:rsidR="00F1644A" w:rsidRDefault="00F164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8864" w14:textId="534A1E84" w:rsidR="00CD7F48" w:rsidRDefault="04E8BC5B">
    <w:pPr>
      <w:pStyle w:val="Header"/>
      <w:pBdr>
        <w:bottom w:val="single" w:sz="4" w:space="1" w:color="auto"/>
      </w:pBdr>
      <w:spacing w:before="360"/>
    </w:pPr>
    <w:r>
      <w:t>User Manual</w:t>
    </w:r>
    <w:r w:rsidR="00CD7F48">
      <w:t xml:space="preserve"> for </w:t>
    </w:r>
    <w:r w:rsidR="007B7368">
      <w:t>Digital Wallet Management System</w:t>
    </w:r>
    <w:r w:rsidR="00CD7F48">
      <w:tab/>
    </w:r>
    <w:r w:rsidR="5986BAF6">
      <w:t xml:space="preserve"> </w:t>
    </w:r>
    <w:r w:rsidR="7FADA571">
      <w:t xml:space="preserve">                                                                           </w:t>
    </w:r>
    <w:r w:rsidR="6C518277">
      <w:t xml:space="preserve">     </w:t>
    </w:r>
    <w:r w:rsidR="00CD7F48">
      <w:t xml:space="preserve">Page </w:t>
    </w:r>
    <w:r w:rsidR="00CD7F48">
      <w:fldChar w:fldCharType="begin"/>
    </w:r>
    <w:r w:rsidR="00CD7F48">
      <w:instrText xml:space="preserve"> PAGE  \* MERGEFORMAT </w:instrText>
    </w:r>
    <w:r w:rsidR="00CD7F48">
      <w:fldChar w:fldCharType="separate"/>
    </w:r>
    <w:r w:rsidR="00AC782A">
      <w:rPr>
        <w:noProof/>
      </w:rPr>
      <w:t>iii</w:t>
    </w:r>
    <w:r w:rsidR="00CD7F4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EF56D1" w14:paraId="535BD560" w14:textId="77777777" w:rsidTr="59EF56D1">
      <w:trPr>
        <w:trHeight w:val="300"/>
      </w:trPr>
      <w:tc>
        <w:tcPr>
          <w:tcW w:w="3120" w:type="dxa"/>
        </w:tcPr>
        <w:p w14:paraId="7D112D4B" w14:textId="046CA955" w:rsidR="59EF56D1" w:rsidRDefault="59EF56D1" w:rsidP="59EF56D1">
          <w:pPr>
            <w:pStyle w:val="Header"/>
            <w:ind w:left="-115"/>
          </w:pPr>
        </w:p>
      </w:tc>
      <w:tc>
        <w:tcPr>
          <w:tcW w:w="3120" w:type="dxa"/>
        </w:tcPr>
        <w:p w14:paraId="49365E7B" w14:textId="70DCB192" w:rsidR="59EF56D1" w:rsidRDefault="59EF56D1" w:rsidP="59EF56D1">
          <w:pPr>
            <w:pStyle w:val="Header"/>
            <w:jc w:val="center"/>
          </w:pPr>
        </w:p>
      </w:tc>
      <w:tc>
        <w:tcPr>
          <w:tcW w:w="3120" w:type="dxa"/>
        </w:tcPr>
        <w:p w14:paraId="062D9DC3" w14:textId="5FDD029D" w:rsidR="59EF56D1" w:rsidRDefault="59EF56D1" w:rsidP="59EF56D1">
          <w:pPr>
            <w:pStyle w:val="Header"/>
            <w:ind w:right="-115"/>
            <w:jc w:val="right"/>
          </w:pPr>
        </w:p>
      </w:tc>
    </w:tr>
  </w:tbl>
  <w:p w14:paraId="60899836" w14:textId="3C98A0F1" w:rsidR="00F9473B" w:rsidRDefault="00F947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6873" w14:textId="592F1DCA" w:rsidR="00CD7F48" w:rsidRDefault="2FE42033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User Manual</w:t>
    </w:r>
    <w:r w:rsidR="00CD7F48">
      <w:t xml:space="preserve"> for </w:t>
    </w:r>
    <w:r w:rsidR="007B7368">
      <w:t>Digital Wallet Management System</w:t>
    </w:r>
    <w:r w:rsidR="00CD7F48">
      <w:tab/>
    </w:r>
    <w:r>
      <w:t xml:space="preserve">                                                                                 </w:t>
    </w:r>
    <w:r w:rsidR="682EB32B">
      <w:t xml:space="preserve"> </w:t>
    </w:r>
    <w:r w:rsidR="348373A0">
      <w:t xml:space="preserve">   </w:t>
    </w:r>
    <w:r w:rsidR="6B8C3654">
      <w:t xml:space="preserve">  </w:t>
    </w:r>
    <w:r w:rsidR="00CD7F48">
      <w:t xml:space="preserve">Page </w:t>
    </w:r>
    <w:r w:rsidR="00CD7F48">
      <w:fldChar w:fldCharType="begin"/>
    </w:r>
    <w:r w:rsidR="00CD7F48">
      <w:instrText xml:space="preserve"> PAGE  \* MERGEFORMAT </w:instrText>
    </w:r>
    <w:r w:rsidR="00CD7F48">
      <w:fldChar w:fldCharType="separate"/>
    </w:r>
    <w:r w:rsidR="00AC782A">
      <w:rPr>
        <w:noProof/>
      </w:rPr>
      <w:t>9</w:t>
    </w:r>
    <w:r w:rsidR="00CD7F48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59EF56D1" w14:paraId="6E9EB421" w14:textId="77777777" w:rsidTr="59EF56D1">
      <w:trPr>
        <w:trHeight w:val="300"/>
      </w:trPr>
      <w:tc>
        <w:tcPr>
          <w:tcW w:w="3215" w:type="dxa"/>
        </w:tcPr>
        <w:p w14:paraId="35A4646D" w14:textId="17C3449A" w:rsidR="59EF56D1" w:rsidRDefault="59EF56D1" w:rsidP="59EF56D1">
          <w:pPr>
            <w:pStyle w:val="Header"/>
            <w:ind w:left="-115"/>
          </w:pPr>
        </w:p>
      </w:tc>
      <w:tc>
        <w:tcPr>
          <w:tcW w:w="3215" w:type="dxa"/>
        </w:tcPr>
        <w:p w14:paraId="38650C07" w14:textId="02C6482D" w:rsidR="59EF56D1" w:rsidRDefault="59EF56D1" w:rsidP="59EF56D1">
          <w:pPr>
            <w:pStyle w:val="Header"/>
            <w:jc w:val="center"/>
          </w:pPr>
        </w:p>
      </w:tc>
      <w:tc>
        <w:tcPr>
          <w:tcW w:w="3215" w:type="dxa"/>
        </w:tcPr>
        <w:p w14:paraId="524A460C" w14:textId="20E9EB48" w:rsidR="59EF56D1" w:rsidRDefault="59EF56D1" w:rsidP="59EF56D1">
          <w:pPr>
            <w:pStyle w:val="Header"/>
            <w:ind w:right="-115"/>
            <w:jc w:val="right"/>
          </w:pPr>
        </w:p>
      </w:tc>
    </w:tr>
  </w:tbl>
  <w:p w14:paraId="0C249B81" w14:textId="417E4E43" w:rsidR="00F9473B" w:rsidRDefault="00F94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E21683"/>
    <w:multiLevelType w:val="hybridMultilevel"/>
    <w:tmpl w:val="9D7AF1A6"/>
    <w:lvl w:ilvl="0" w:tplc="E932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CB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8B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44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8E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01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80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C29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E2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EBC"/>
    <w:multiLevelType w:val="hybridMultilevel"/>
    <w:tmpl w:val="433A966A"/>
    <w:lvl w:ilvl="0" w:tplc="0D76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DD6AF6"/>
    <w:multiLevelType w:val="hybridMultilevel"/>
    <w:tmpl w:val="02FE30D0"/>
    <w:lvl w:ilvl="0" w:tplc="69FAF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88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C8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CF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2B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AD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0D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0D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8E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19D2"/>
    <w:multiLevelType w:val="multilevel"/>
    <w:tmpl w:val="A86A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66BF8"/>
    <w:multiLevelType w:val="multilevel"/>
    <w:tmpl w:val="BB6C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E211B"/>
    <w:multiLevelType w:val="multilevel"/>
    <w:tmpl w:val="694E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E3CF7"/>
    <w:multiLevelType w:val="hybridMultilevel"/>
    <w:tmpl w:val="9B720E80"/>
    <w:lvl w:ilvl="0" w:tplc="433E2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C19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C3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669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4A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0B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81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AEE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A6486"/>
    <w:multiLevelType w:val="multilevel"/>
    <w:tmpl w:val="7EB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F292B"/>
    <w:multiLevelType w:val="multilevel"/>
    <w:tmpl w:val="35C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73002"/>
    <w:multiLevelType w:val="hybridMultilevel"/>
    <w:tmpl w:val="10DC3B7E"/>
    <w:lvl w:ilvl="0" w:tplc="22AA2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2F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6E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8D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2E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C7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CE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06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8E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B3DF2"/>
    <w:multiLevelType w:val="hybridMultilevel"/>
    <w:tmpl w:val="C0167EC2"/>
    <w:lvl w:ilvl="0" w:tplc="6666D6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8156CD4"/>
    <w:multiLevelType w:val="hybridMultilevel"/>
    <w:tmpl w:val="974CD38E"/>
    <w:lvl w:ilvl="0" w:tplc="BEA0A3E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68870E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A57C186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26E81F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5C68C1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4062679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292ABA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877C1CD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577EDE9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8B14F50"/>
    <w:multiLevelType w:val="multilevel"/>
    <w:tmpl w:val="EAF4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11D46"/>
    <w:multiLevelType w:val="multilevel"/>
    <w:tmpl w:val="833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F70EF"/>
    <w:multiLevelType w:val="multilevel"/>
    <w:tmpl w:val="9CD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81AF6"/>
    <w:multiLevelType w:val="multilevel"/>
    <w:tmpl w:val="2D6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D11DB"/>
    <w:multiLevelType w:val="multilevel"/>
    <w:tmpl w:val="5BD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52484"/>
    <w:multiLevelType w:val="multilevel"/>
    <w:tmpl w:val="37E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04557"/>
    <w:multiLevelType w:val="hybridMultilevel"/>
    <w:tmpl w:val="D8FAB1D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0FD5ACE"/>
    <w:multiLevelType w:val="hybridMultilevel"/>
    <w:tmpl w:val="DAA8E3F8"/>
    <w:lvl w:ilvl="0" w:tplc="F4D06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E1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49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8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8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E4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A93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CF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4C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14D8C"/>
    <w:multiLevelType w:val="hybridMultilevel"/>
    <w:tmpl w:val="67C8E5C4"/>
    <w:lvl w:ilvl="0" w:tplc="50EA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652BF"/>
    <w:multiLevelType w:val="multilevel"/>
    <w:tmpl w:val="83D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6012F"/>
    <w:multiLevelType w:val="multilevel"/>
    <w:tmpl w:val="4EB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51FBE"/>
    <w:multiLevelType w:val="multilevel"/>
    <w:tmpl w:val="D9B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F5FBD"/>
    <w:multiLevelType w:val="multilevel"/>
    <w:tmpl w:val="432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E1132"/>
    <w:multiLevelType w:val="multilevel"/>
    <w:tmpl w:val="AF4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4125A"/>
    <w:multiLevelType w:val="multilevel"/>
    <w:tmpl w:val="197C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64736"/>
    <w:multiLevelType w:val="multilevel"/>
    <w:tmpl w:val="545E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9056CF"/>
    <w:multiLevelType w:val="multilevel"/>
    <w:tmpl w:val="F72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20CE1"/>
    <w:multiLevelType w:val="hybridMultilevel"/>
    <w:tmpl w:val="A8787DAE"/>
    <w:lvl w:ilvl="0" w:tplc="F4F60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C0B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8B6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65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6B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C3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85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EF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6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8047F"/>
    <w:multiLevelType w:val="multilevel"/>
    <w:tmpl w:val="3156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804986">
    <w:abstractNumId w:val="0"/>
  </w:num>
  <w:num w:numId="2" w16cid:durableId="1199854499">
    <w:abstractNumId w:val="29"/>
  </w:num>
  <w:num w:numId="3" w16cid:durableId="1636719158">
    <w:abstractNumId w:val="4"/>
  </w:num>
  <w:num w:numId="4" w16cid:durableId="580335199">
    <w:abstractNumId w:val="3"/>
  </w:num>
  <w:num w:numId="5" w16cid:durableId="1893155281">
    <w:abstractNumId w:val="12"/>
  </w:num>
  <w:num w:numId="6" w16cid:durableId="121653089">
    <w:abstractNumId w:val="10"/>
  </w:num>
  <w:num w:numId="7" w16cid:durableId="1067730426">
    <w:abstractNumId w:val="20"/>
  </w:num>
  <w:num w:numId="8" w16cid:durableId="1277252537">
    <w:abstractNumId w:val="7"/>
  </w:num>
  <w:num w:numId="9" w16cid:durableId="389033676">
    <w:abstractNumId w:val="30"/>
  </w:num>
  <w:num w:numId="10" w16cid:durableId="2104565191">
    <w:abstractNumId w:val="1"/>
  </w:num>
  <w:num w:numId="11" w16cid:durableId="1250508824">
    <w:abstractNumId w:val="14"/>
  </w:num>
  <w:num w:numId="12" w16cid:durableId="397947842">
    <w:abstractNumId w:val="13"/>
  </w:num>
  <w:num w:numId="13" w16cid:durableId="1427919287">
    <w:abstractNumId w:val="27"/>
  </w:num>
  <w:num w:numId="14" w16cid:durableId="1819227351">
    <w:abstractNumId w:val="5"/>
  </w:num>
  <w:num w:numId="15" w16cid:durableId="1782610089">
    <w:abstractNumId w:val="18"/>
  </w:num>
  <w:num w:numId="16" w16cid:durableId="792597693">
    <w:abstractNumId w:val="23"/>
  </w:num>
  <w:num w:numId="17" w16cid:durableId="1510288987">
    <w:abstractNumId w:val="9"/>
  </w:num>
  <w:num w:numId="18" w16cid:durableId="241646634">
    <w:abstractNumId w:val="31"/>
  </w:num>
  <w:num w:numId="19" w16cid:durableId="1209074210">
    <w:abstractNumId w:val="26"/>
  </w:num>
  <w:num w:numId="20" w16cid:durableId="1934312153">
    <w:abstractNumId w:val="15"/>
  </w:num>
  <w:num w:numId="21" w16cid:durableId="1898740392">
    <w:abstractNumId w:val="24"/>
  </w:num>
  <w:num w:numId="22" w16cid:durableId="1160005471">
    <w:abstractNumId w:val="17"/>
  </w:num>
  <w:num w:numId="23" w16cid:durableId="1452440093">
    <w:abstractNumId w:val="2"/>
  </w:num>
  <w:num w:numId="24" w16cid:durableId="1713385677">
    <w:abstractNumId w:val="28"/>
  </w:num>
  <w:num w:numId="25" w16cid:durableId="1422146581">
    <w:abstractNumId w:val="8"/>
  </w:num>
  <w:num w:numId="26" w16cid:durableId="316153610">
    <w:abstractNumId w:val="16"/>
  </w:num>
  <w:num w:numId="27" w16cid:durableId="1278178278">
    <w:abstractNumId w:val="22"/>
  </w:num>
  <w:num w:numId="28" w16cid:durableId="859974297">
    <w:abstractNumId w:val="6"/>
  </w:num>
  <w:num w:numId="29" w16cid:durableId="736435636">
    <w:abstractNumId w:val="25"/>
  </w:num>
  <w:num w:numId="30" w16cid:durableId="309020664">
    <w:abstractNumId w:val="21"/>
  </w:num>
  <w:num w:numId="31" w16cid:durableId="454754468">
    <w:abstractNumId w:val="19"/>
  </w:num>
  <w:num w:numId="32" w16cid:durableId="1631279270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13"/>
    <w:rsid w:val="00002B78"/>
    <w:rsid w:val="00021530"/>
    <w:rsid w:val="00021B45"/>
    <w:rsid w:val="000226E1"/>
    <w:rsid w:val="00035519"/>
    <w:rsid w:val="00044BBE"/>
    <w:rsid w:val="00047810"/>
    <w:rsid w:val="00050205"/>
    <w:rsid w:val="0005238D"/>
    <w:rsid w:val="00054C5F"/>
    <w:rsid w:val="00061A86"/>
    <w:rsid w:val="00070CB8"/>
    <w:rsid w:val="00071DF5"/>
    <w:rsid w:val="00080AE2"/>
    <w:rsid w:val="0008454C"/>
    <w:rsid w:val="00090F45"/>
    <w:rsid w:val="00094E8F"/>
    <w:rsid w:val="000B6794"/>
    <w:rsid w:val="000C6AA3"/>
    <w:rsid w:val="000E0D23"/>
    <w:rsid w:val="000E48AF"/>
    <w:rsid w:val="000F79F3"/>
    <w:rsid w:val="00106E16"/>
    <w:rsid w:val="00122806"/>
    <w:rsid w:val="00123014"/>
    <w:rsid w:val="00125161"/>
    <w:rsid w:val="0012608A"/>
    <w:rsid w:val="001260BF"/>
    <w:rsid w:val="00127847"/>
    <w:rsid w:val="0013029B"/>
    <w:rsid w:val="00134555"/>
    <w:rsid w:val="00151519"/>
    <w:rsid w:val="00152D41"/>
    <w:rsid w:val="001834E9"/>
    <w:rsid w:val="001871FD"/>
    <w:rsid w:val="0019347B"/>
    <w:rsid w:val="00193BC5"/>
    <w:rsid w:val="001A6E21"/>
    <w:rsid w:val="001B620E"/>
    <w:rsid w:val="001B7EEE"/>
    <w:rsid w:val="001C174F"/>
    <w:rsid w:val="001C1A2E"/>
    <w:rsid w:val="001C70A8"/>
    <w:rsid w:val="001D2FE5"/>
    <w:rsid w:val="001D3AD1"/>
    <w:rsid w:val="001D7626"/>
    <w:rsid w:val="001F25B5"/>
    <w:rsid w:val="001F7803"/>
    <w:rsid w:val="00205B8D"/>
    <w:rsid w:val="002075C7"/>
    <w:rsid w:val="00217FEB"/>
    <w:rsid w:val="00223367"/>
    <w:rsid w:val="0022604B"/>
    <w:rsid w:val="00244016"/>
    <w:rsid w:val="002446EE"/>
    <w:rsid w:val="0025173C"/>
    <w:rsid w:val="002524F4"/>
    <w:rsid w:val="00270251"/>
    <w:rsid w:val="002742BF"/>
    <w:rsid w:val="002928AC"/>
    <w:rsid w:val="00297EC2"/>
    <w:rsid w:val="002A5DBA"/>
    <w:rsid w:val="002B28D7"/>
    <w:rsid w:val="002C0F93"/>
    <w:rsid w:val="002C25AF"/>
    <w:rsid w:val="002C5223"/>
    <w:rsid w:val="002D4520"/>
    <w:rsid w:val="002E0AF5"/>
    <w:rsid w:val="002F04B4"/>
    <w:rsid w:val="00300DFA"/>
    <w:rsid w:val="00312734"/>
    <w:rsid w:val="00315761"/>
    <w:rsid w:val="003350C6"/>
    <w:rsid w:val="00345D9D"/>
    <w:rsid w:val="00347105"/>
    <w:rsid w:val="00356141"/>
    <w:rsid w:val="00361227"/>
    <w:rsid w:val="00363C28"/>
    <w:rsid w:val="00374B3A"/>
    <w:rsid w:val="0039521E"/>
    <w:rsid w:val="00396A13"/>
    <w:rsid w:val="00397969"/>
    <w:rsid w:val="003A427D"/>
    <w:rsid w:val="003C0BE3"/>
    <w:rsid w:val="003C395E"/>
    <w:rsid w:val="003C44B7"/>
    <w:rsid w:val="003C5603"/>
    <w:rsid w:val="003D164C"/>
    <w:rsid w:val="003D6CFE"/>
    <w:rsid w:val="003E2897"/>
    <w:rsid w:val="003E5CD7"/>
    <w:rsid w:val="003F1BDE"/>
    <w:rsid w:val="00400CC2"/>
    <w:rsid w:val="004042F1"/>
    <w:rsid w:val="00410A3C"/>
    <w:rsid w:val="00410EA7"/>
    <w:rsid w:val="00415993"/>
    <w:rsid w:val="00417989"/>
    <w:rsid w:val="00422533"/>
    <w:rsid w:val="004277BD"/>
    <w:rsid w:val="00443FEA"/>
    <w:rsid w:val="00446A41"/>
    <w:rsid w:val="00452AE3"/>
    <w:rsid w:val="004553FC"/>
    <w:rsid w:val="0046099F"/>
    <w:rsid w:val="00462380"/>
    <w:rsid w:val="004A11AF"/>
    <w:rsid w:val="004A59B2"/>
    <w:rsid w:val="004B2FC2"/>
    <w:rsid w:val="004B70DC"/>
    <w:rsid w:val="004F3AD4"/>
    <w:rsid w:val="004F6948"/>
    <w:rsid w:val="00502E88"/>
    <w:rsid w:val="00503845"/>
    <w:rsid w:val="00505E9B"/>
    <w:rsid w:val="00506747"/>
    <w:rsid w:val="00532446"/>
    <w:rsid w:val="00535C4B"/>
    <w:rsid w:val="00543434"/>
    <w:rsid w:val="00546FE2"/>
    <w:rsid w:val="005638D5"/>
    <w:rsid w:val="0056397B"/>
    <w:rsid w:val="0057557F"/>
    <w:rsid w:val="00575EE3"/>
    <w:rsid w:val="005815A8"/>
    <w:rsid w:val="005B00EA"/>
    <w:rsid w:val="005B13C1"/>
    <w:rsid w:val="005B3201"/>
    <w:rsid w:val="005B456B"/>
    <w:rsid w:val="005C4BF6"/>
    <w:rsid w:val="005C5A59"/>
    <w:rsid w:val="005C6FE7"/>
    <w:rsid w:val="005D29D6"/>
    <w:rsid w:val="005E3A9E"/>
    <w:rsid w:val="005E6BDD"/>
    <w:rsid w:val="005E7DDB"/>
    <w:rsid w:val="005F4201"/>
    <w:rsid w:val="00600CB3"/>
    <w:rsid w:val="00604BD4"/>
    <w:rsid w:val="00611E9A"/>
    <w:rsid w:val="00623ECB"/>
    <w:rsid w:val="0063201E"/>
    <w:rsid w:val="006377E3"/>
    <w:rsid w:val="00650386"/>
    <w:rsid w:val="0065175E"/>
    <w:rsid w:val="0068287A"/>
    <w:rsid w:val="006870B4"/>
    <w:rsid w:val="006A0DC1"/>
    <w:rsid w:val="006A5E4E"/>
    <w:rsid w:val="006A7346"/>
    <w:rsid w:val="006B2705"/>
    <w:rsid w:val="006E111F"/>
    <w:rsid w:val="006E68B0"/>
    <w:rsid w:val="006F16B4"/>
    <w:rsid w:val="006F2750"/>
    <w:rsid w:val="00707D06"/>
    <w:rsid w:val="00713032"/>
    <w:rsid w:val="007235A5"/>
    <w:rsid w:val="0073275C"/>
    <w:rsid w:val="00742F5D"/>
    <w:rsid w:val="00750594"/>
    <w:rsid w:val="00762522"/>
    <w:rsid w:val="007634AA"/>
    <w:rsid w:val="00766C41"/>
    <w:rsid w:val="0076A569"/>
    <w:rsid w:val="007900D3"/>
    <w:rsid w:val="0079264A"/>
    <w:rsid w:val="00794EDB"/>
    <w:rsid w:val="00797620"/>
    <w:rsid w:val="007B7368"/>
    <w:rsid w:val="007C16C2"/>
    <w:rsid w:val="007D0C20"/>
    <w:rsid w:val="007D3622"/>
    <w:rsid w:val="007F1F3C"/>
    <w:rsid w:val="0080049F"/>
    <w:rsid w:val="00813762"/>
    <w:rsid w:val="00816208"/>
    <w:rsid w:val="00834EF9"/>
    <w:rsid w:val="00835736"/>
    <w:rsid w:val="00836354"/>
    <w:rsid w:val="00842AC4"/>
    <w:rsid w:val="00853814"/>
    <w:rsid w:val="00871491"/>
    <w:rsid w:val="00872241"/>
    <w:rsid w:val="00873EB6"/>
    <w:rsid w:val="008800B1"/>
    <w:rsid w:val="008804E7"/>
    <w:rsid w:val="008871E6"/>
    <w:rsid w:val="00887FEE"/>
    <w:rsid w:val="008921D5"/>
    <w:rsid w:val="0089497B"/>
    <w:rsid w:val="00894D39"/>
    <w:rsid w:val="008A03CC"/>
    <w:rsid w:val="008A2596"/>
    <w:rsid w:val="008A6EDE"/>
    <w:rsid w:val="008C63D9"/>
    <w:rsid w:val="008D3800"/>
    <w:rsid w:val="008E7E38"/>
    <w:rsid w:val="008F6ED0"/>
    <w:rsid w:val="0090037F"/>
    <w:rsid w:val="009139F0"/>
    <w:rsid w:val="00916C20"/>
    <w:rsid w:val="00927791"/>
    <w:rsid w:val="00930052"/>
    <w:rsid w:val="00933FDB"/>
    <w:rsid w:val="00934864"/>
    <w:rsid w:val="00937416"/>
    <w:rsid w:val="00943C53"/>
    <w:rsid w:val="00944B01"/>
    <w:rsid w:val="009571B3"/>
    <w:rsid w:val="00957F38"/>
    <w:rsid w:val="00965FBD"/>
    <w:rsid w:val="0096636C"/>
    <w:rsid w:val="009673F4"/>
    <w:rsid w:val="00976955"/>
    <w:rsid w:val="00977A6D"/>
    <w:rsid w:val="00982824"/>
    <w:rsid w:val="0098379D"/>
    <w:rsid w:val="00992C8B"/>
    <w:rsid w:val="00992F26"/>
    <w:rsid w:val="009A2A17"/>
    <w:rsid w:val="009B233E"/>
    <w:rsid w:val="009B6A7B"/>
    <w:rsid w:val="009C4162"/>
    <w:rsid w:val="009D627E"/>
    <w:rsid w:val="009D70C1"/>
    <w:rsid w:val="00A03CB5"/>
    <w:rsid w:val="00A27F43"/>
    <w:rsid w:val="00A316C6"/>
    <w:rsid w:val="00A35973"/>
    <w:rsid w:val="00A61952"/>
    <w:rsid w:val="00A64D45"/>
    <w:rsid w:val="00A8378E"/>
    <w:rsid w:val="00A92A34"/>
    <w:rsid w:val="00A965F0"/>
    <w:rsid w:val="00AA4BE6"/>
    <w:rsid w:val="00AA6498"/>
    <w:rsid w:val="00AA653E"/>
    <w:rsid w:val="00AB6EB3"/>
    <w:rsid w:val="00AC782A"/>
    <w:rsid w:val="00AF79DD"/>
    <w:rsid w:val="00B043D2"/>
    <w:rsid w:val="00B13E34"/>
    <w:rsid w:val="00B30739"/>
    <w:rsid w:val="00B34BAF"/>
    <w:rsid w:val="00B3574D"/>
    <w:rsid w:val="00B459AF"/>
    <w:rsid w:val="00B45ADD"/>
    <w:rsid w:val="00B500BA"/>
    <w:rsid w:val="00B54EE7"/>
    <w:rsid w:val="00B558D8"/>
    <w:rsid w:val="00B6121B"/>
    <w:rsid w:val="00B640AD"/>
    <w:rsid w:val="00B65986"/>
    <w:rsid w:val="00B67DAD"/>
    <w:rsid w:val="00B80804"/>
    <w:rsid w:val="00B82D8F"/>
    <w:rsid w:val="00B83DB3"/>
    <w:rsid w:val="00BA1A62"/>
    <w:rsid w:val="00BB24EE"/>
    <w:rsid w:val="00BC3519"/>
    <w:rsid w:val="00BD1ED4"/>
    <w:rsid w:val="00BD5021"/>
    <w:rsid w:val="00BD577B"/>
    <w:rsid w:val="00BD619C"/>
    <w:rsid w:val="00BD7909"/>
    <w:rsid w:val="00BE1441"/>
    <w:rsid w:val="00BE6E61"/>
    <w:rsid w:val="00C0120F"/>
    <w:rsid w:val="00C024C8"/>
    <w:rsid w:val="00C116A5"/>
    <w:rsid w:val="00C25C77"/>
    <w:rsid w:val="00C478C8"/>
    <w:rsid w:val="00C57AE9"/>
    <w:rsid w:val="00C61583"/>
    <w:rsid w:val="00C70CF7"/>
    <w:rsid w:val="00C7171E"/>
    <w:rsid w:val="00C734F7"/>
    <w:rsid w:val="00C74059"/>
    <w:rsid w:val="00C7465C"/>
    <w:rsid w:val="00C8213B"/>
    <w:rsid w:val="00C85809"/>
    <w:rsid w:val="00C87B4B"/>
    <w:rsid w:val="00C9393B"/>
    <w:rsid w:val="00C941F2"/>
    <w:rsid w:val="00C94577"/>
    <w:rsid w:val="00C96C86"/>
    <w:rsid w:val="00CA13CE"/>
    <w:rsid w:val="00CA1AB4"/>
    <w:rsid w:val="00CA6197"/>
    <w:rsid w:val="00CB5B9D"/>
    <w:rsid w:val="00CC0198"/>
    <w:rsid w:val="00CC021E"/>
    <w:rsid w:val="00CC1BB2"/>
    <w:rsid w:val="00CC57D6"/>
    <w:rsid w:val="00CD1728"/>
    <w:rsid w:val="00CD325E"/>
    <w:rsid w:val="00CD6DCF"/>
    <w:rsid w:val="00CD7F48"/>
    <w:rsid w:val="00CE2501"/>
    <w:rsid w:val="00CF23E6"/>
    <w:rsid w:val="00CF2F9D"/>
    <w:rsid w:val="00D02373"/>
    <w:rsid w:val="00D036AA"/>
    <w:rsid w:val="00D07405"/>
    <w:rsid w:val="00D1404F"/>
    <w:rsid w:val="00D17E7D"/>
    <w:rsid w:val="00D311AA"/>
    <w:rsid w:val="00D34BF5"/>
    <w:rsid w:val="00D4033B"/>
    <w:rsid w:val="00D47BC3"/>
    <w:rsid w:val="00D538AA"/>
    <w:rsid w:val="00D74CE4"/>
    <w:rsid w:val="00D768BC"/>
    <w:rsid w:val="00D86D18"/>
    <w:rsid w:val="00D90C04"/>
    <w:rsid w:val="00DA7212"/>
    <w:rsid w:val="00DB3EA9"/>
    <w:rsid w:val="00DC1825"/>
    <w:rsid w:val="00DC50F1"/>
    <w:rsid w:val="00DE6A13"/>
    <w:rsid w:val="00DF0681"/>
    <w:rsid w:val="00DF141B"/>
    <w:rsid w:val="00E004C4"/>
    <w:rsid w:val="00E16DDC"/>
    <w:rsid w:val="00E21B17"/>
    <w:rsid w:val="00E23AFC"/>
    <w:rsid w:val="00E25518"/>
    <w:rsid w:val="00E41ED0"/>
    <w:rsid w:val="00E52521"/>
    <w:rsid w:val="00E65BAD"/>
    <w:rsid w:val="00E81D49"/>
    <w:rsid w:val="00E8303F"/>
    <w:rsid w:val="00E932CF"/>
    <w:rsid w:val="00E94AF2"/>
    <w:rsid w:val="00EA2B2A"/>
    <w:rsid w:val="00EA2CD1"/>
    <w:rsid w:val="00EA30D9"/>
    <w:rsid w:val="00EA3C20"/>
    <w:rsid w:val="00EA6F90"/>
    <w:rsid w:val="00EB1758"/>
    <w:rsid w:val="00EC0639"/>
    <w:rsid w:val="00EC2CC4"/>
    <w:rsid w:val="00EC4BC0"/>
    <w:rsid w:val="00EC7B3B"/>
    <w:rsid w:val="00EC7E86"/>
    <w:rsid w:val="00ED1511"/>
    <w:rsid w:val="00ED4069"/>
    <w:rsid w:val="00ED5936"/>
    <w:rsid w:val="00ED7C45"/>
    <w:rsid w:val="00EE0774"/>
    <w:rsid w:val="00EF3EC8"/>
    <w:rsid w:val="00F04012"/>
    <w:rsid w:val="00F076FA"/>
    <w:rsid w:val="00F13964"/>
    <w:rsid w:val="00F14E27"/>
    <w:rsid w:val="00F1644A"/>
    <w:rsid w:val="00F2086C"/>
    <w:rsid w:val="00F233B2"/>
    <w:rsid w:val="00F41BCE"/>
    <w:rsid w:val="00F42CA0"/>
    <w:rsid w:val="00F45AE8"/>
    <w:rsid w:val="00F53318"/>
    <w:rsid w:val="00F665AA"/>
    <w:rsid w:val="00F66DC6"/>
    <w:rsid w:val="00F66E3E"/>
    <w:rsid w:val="00F80018"/>
    <w:rsid w:val="00F80329"/>
    <w:rsid w:val="00F84501"/>
    <w:rsid w:val="00F84F03"/>
    <w:rsid w:val="00F9473B"/>
    <w:rsid w:val="00F95F10"/>
    <w:rsid w:val="00FA3B60"/>
    <w:rsid w:val="00FA6B51"/>
    <w:rsid w:val="00FA6BAC"/>
    <w:rsid w:val="00FC4805"/>
    <w:rsid w:val="00FC54F8"/>
    <w:rsid w:val="00FD24F3"/>
    <w:rsid w:val="00FE2AA2"/>
    <w:rsid w:val="00FE5686"/>
    <w:rsid w:val="00FF3DCD"/>
    <w:rsid w:val="00FF4BB3"/>
    <w:rsid w:val="00FF7C3F"/>
    <w:rsid w:val="00FF7D3D"/>
    <w:rsid w:val="012B29A6"/>
    <w:rsid w:val="04E8BC5B"/>
    <w:rsid w:val="09D6F934"/>
    <w:rsid w:val="0AB43B7B"/>
    <w:rsid w:val="0AD02B77"/>
    <w:rsid w:val="12FBC5CF"/>
    <w:rsid w:val="166B92D7"/>
    <w:rsid w:val="17D370E4"/>
    <w:rsid w:val="1BC676F1"/>
    <w:rsid w:val="1C2BB589"/>
    <w:rsid w:val="1DF5E8D0"/>
    <w:rsid w:val="20503E94"/>
    <w:rsid w:val="2081CBFF"/>
    <w:rsid w:val="21D98381"/>
    <w:rsid w:val="22CE5413"/>
    <w:rsid w:val="248146A8"/>
    <w:rsid w:val="28417030"/>
    <w:rsid w:val="291A25C4"/>
    <w:rsid w:val="29E27E37"/>
    <w:rsid w:val="2BB400D8"/>
    <w:rsid w:val="2BF12315"/>
    <w:rsid w:val="2CA018B2"/>
    <w:rsid w:val="2E81F399"/>
    <w:rsid w:val="2ECF3AC4"/>
    <w:rsid w:val="2FE42033"/>
    <w:rsid w:val="348373A0"/>
    <w:rsid w:val="398E12A2"/>
    <w:rsid w:val="3BA9CEC6"/>
    <w:rsid w:val="3E43803A"/>
    <w:rsid w:val="472C3C61"/>
    <w:rsid w:val="4CC38559"/>
    <w:rsid w:val="4DC7D273"/>
    <w:rsid w:val="4F880979"/>
    <w:rsid w:val="53DF3585"/>
    <w:rsid w:val="57B90F22"/>
    <w:rsid w:val="57E4D0C3"/>
    <w:rsid w:val="58491982"/>
    <w:rsid w:val="58A0A5ED"/>
    <w:rsid w:val="5986BAF6"/>
    <w:rsid w:val="59EF56D1"/>
    <w:rsid w:val="5C0AFB20"/>
    <w:rsid w:val="682EB32B"/>
    <w:rsid w:val="6A84E76C"/>
    <w:rsid w:val="6B8C3654"/>
    <w:rsid w:val="6C518277"/>
    <w:rsid w:val="6E3319FE"/>
    <w:rsid w:val="734A2FFE"/>
    <w:rsid w:val="74F49E4B"/>
    <w:rsid w:val="7572CF7A"/>
    <w:rsid w:val="7ACD6D42"/>
    <w:rsid w:val="7B13BE82"/>
    <w:rsid w:val="7E47B077"/>
    <w:rsid w:val="7FADA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B7848D"/>
  <w14:defaultImageDpi w14:val="300"/>
  <w15:chartTrackingRefBased/>
  <w15:docId w15:val="{80753287-1AC3-4EF6-862C-95CFB8AD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DC"/>
    <w:pPr>
      <w:spacing w:line="240" w:lineRule="exact"/>
    </w:pPr>
    <w:rPr>
      <w:rFonts w:ascii="Times" w:hAnsi="Times" w:cs="Times"/>
      <w:sz w:val="24"/>
      <w:szCs w:val="24"/>
      <w:lang w:val="en-CA" w:eastAsia="en-US" w:bidi="he-IL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56397B"/>
    <w:rPr>
      <w:rFonts w:ascii="Times" w:hAnsi="Times" w:cs="Times"/>
      <w:b/>
      <w:bCs/>
      <w:sz w:val="28"/>
      <w:szCs w:val="28"/>
      <w:lang w:val="en-CA" w:eastAsia="en-US" w:bidi="he-IL"/>
    </w:rPr>
  </w:style>
  <w:style w:type="character" w:customStyle="1" w:styleId="Heading1Char">
    <w:name w:val="Heading 1 Char"/>
    <w:basedOn w:val="DefaultParagraphFont"/>
    <w:link w:val="Heading1"/>
    <w:rsid w:val="00FD24F3"/>
    <w:rPr>
      <w:rFonts w:ascii="Times" w:hAnsi="Times" w:cs="Times"/>
      <w:b/>
      <w:bCs/>
      <w:kern w:val="28"/>
      <w:sz w:val="36"/>
      <w:szCs w:val="36"/>
      <w:lang w:val="en-CA" w:eastAsia="en-US" w:bidi="he-IL"/>
    </w:rPr>
  </w:style>
  <w:style w:type="character" w:styleId="Strong">
    <w:name w:val="Strong"/>
    <w:basedOn w:val="DefaultParagraphFont"/>
    <w:uiPriority w:val="22"/>
    <w:qFormat/>
    <w:rsid w:val="00ED4069"/>
    <w:rPr>
      <w:b/>
      <w:bCs/>
    </w:rPr>
  </w:style>
  <w:style w:type="character" w:styleId="Hyperlink">
    <w:name w:val="Hyperlink"/>
    <w:basedOn w:val="DefaultParagraphFont"/>
    <w:uiPriority w:val="99"/>
    <w:unhideWhenUsed/>
    <w:rsid w:val="00374B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C116A5"/>
    <w:rPr>
      <w:rFonts w:ascii="Times" w:hAnsi="Times" w:cs="Times"/>
      <w:b/>
      <w:bCs/>
      <w:sz w:val="24"/>
      <w:szCs w:val="24"/>
      <w:lang w:val="en-CA" w:eastAsia="en-US" w:bidi="he-IL"/>
    </w:rPr>
  </w:style>
  <w:style w:type="paragraph" w:styleId="ListParagraph">
    <w:name w:val="List Paragraph"/>
    <w:basedOn w:val="Normal"/>
    <w:uiPriority w:val="72"/>
    <w:qFormat/>
    <w:rsid w:val="00C116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40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igital-wallet-management-system.vercel.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gital-wallet-management-system.vercel.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igital-wallet-management-system.vercel.app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5985-7BB5-4E19-B49A-38A6312E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12899</CharactersWithSpaces>
  <SharedDoc>false</SharedDoc>
  <HLinks>
    <vt:vector size="24" baseType="variant">
      <vt:variant>
        <vt:i4>1245248</vt:i4>
      </vt:variant>
      <vt:variant>
        <vt:i4>81</vt:i4>
      </vt:variant>
      <vt:variant>
        <vt:i4>0</vt:i4>
      </vt:variant>
      <vt:variant>
        <vt:i4>5</vt:i4>
      </vt:variant>
      <vt:variant>
        <vt:lpwstr>https://digital-wallet-management-system.vercel.app/admin</vt:lpwstr>
      </vt:variant>
      <vt:variant>
        <vt:lpwstr/>
      </vt:variant>
      <vt:variant>
        <vt:i4>1966156</vt:i4>
      </vt:variant>
      <vt:variant>
        <vt:i4>78</vt:i4>
      </vt:variant>
      <vt:variant>
        <vt:i4>0</vt:i4>
      </vt:variant>
      <vt:variant>
        <vt:i4>5</vt:i4>
      </vt:variant>
      <vt:variant>
        <vt:lpwstr>https://digital-wallet-management-system.vercel.app/</vt:lpwstr>
      </vt:variant>
      <vt:variant>
        <vt:lpwstr/>
      </vt:variant>
      <vt:variant>
        <vt:i4>8323110</vt:i4>
      </vt:variant>
      <vt:variant>
        <vt:i4>75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1966156</vt:i4>
      </vt:variant>
      <vt:variant>
        <vt:i4>72</vt:i4>
      </vt:variant>
      <vt:variant>
        <vt:i4>0</vt:i4>
      </vt:variant>
      <vt:variant>
        <vt:i4>5</vt:i4>
      </vt:variant>
      <vt:variant>
        <vt:lpwstr>https://digital-wallet-management-system.vercel.app/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shivagulapala2005@gmail.com</cp:lastModifiedBy>
  <cp:revision>2</cp:revision>
  <cp:lastPrinted>2025-03-31T17:21:00Z</cp:lastPrinted>
  <dcterms:created xsi:type="dcterms:W3CDTF">2025-03-31T17:23:00Z</dcterms:created>
  <dcterms:modified xsi:type="dcterms:W3CDTF">2025-03-31T17:23:00Z</dcterms:modified>
</cp:coreProperties>
</file>